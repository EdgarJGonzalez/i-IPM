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BC53B" w14:textId="580C15C3" w:rsidR="00600E48"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Title: </w:t>
      </w:r>
      <w:r w:rsidR="00C254D4" w:rsidRPr="00122B28">
        <w:rPr>
          <w:rFonts w:ascii="Times New Roman" w:hAnsi="Times New Roman" w:cs="Times New Roman"/>
          <w:lang w:val="en-GB"/>
        </w:rPr>
        <w:t>Inferring</w:t>
      </w:r>
      <w:r w:rsidR="00407F86" w:rsidRPr="00122B28">
        <w:rPr>
          <w:rFonts w:ascii="Times New Roman" w:hAnsi="Times New Roman" w:cs="Times New Roman"/>
          <w:lang w:val="en-GB"/>
        </w:rPr>
        <w:t xml:space="preserve"> structured vital rates </w:t>
      </w:r>
      <w:r w:rsidR="00AC3503" w:rsidRPr="00122B28">
        <w:rPr>
          <w:rFonts w:ascii="Times New Roman" w:hAnsi="Times New Roman" w:cs="Times New Roman"/>
          <w:lang w:val="en-GB"/>
        </w:rPr>
        <w:t>from</w:t>
      </w:r>
      <w:r w:rsidR="00DE6F02" w:rsidRPr="00122B28">
        <w:rPr>
          <w:rFonts w:ascii="Times New Roman" w:hAnsi="Times New Roman" w:cs="Times New Roman"/>
          <w:lang w:val="en-GB"/>
        </w:rPr>
        <w:t xml:space="preserve"> a</w:t>
      </w:r>
      <w:r w:rsidR="00407F86" w:rsidRPr="00122B28">
        <w:rPr>
          <w:rFonts w:ascii="Times New Roman" w:hAnsi="Times New Roman" w:cs="Times New Roman"/>
          <w:lang w:val="en-GB"/>
        </w:rPr>
        <w:t xml:space="preserve"> </w:t>
      </w:r>
      <w:r w:rsidR="0067517D" w:rsidRPr="00122B28">
        <w:rPr>
          <w:rFonts w:ascii="Times New Roman" w:hAnsi="Times New Roman" w:cs="Times New Roman"/>
          <w:lang w:val="en-GB"/>
        </w:rPr>
        <w:t>time series of population sizes and structures: an inverse problem</w:t>
      </w:r>
    </w:p>
    <w:p w14:paraId="50AA4F29" w14:textId="77777777" w:rsidR="00993371" w:rsidRPr="00122B28" w:rsidRDefault="00993371" w:rsidP="00DF2449">
      <w:pPr>
        <w:spacing w:line="480" w:lineRule="auto"/>
        <w:rPr>
          <w:rFonts w:ascii="Times New Roman" w:hAnsi="Times New Roman" w:cs="Times New Roman"/>
          <w:b/>
          <w:lang w:val="en-GB"/>
        </w:rPr>
      </w:pPr>
    </w:p>
    <w:p w14:paraId="62ABBCE5" w14:textId="0E462C64" w:rsidR="004231AE"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Running title: </w:t>
      </w:r>
      <w:r w:rsidRPr="00122B28">
        <w:rPr>
          <w:rFonts w:ascii="Times New Roman" w:hAnsi="Times New Roman" w:cs="Times New Roman"/>
          <w:lang w:val="en-GB"/>
        </w:rPr>
        <w:t>Inferring structured vital rates</w:t>
      </w:r>
    </w:p>
    <w:p w14:paraId="0FD47C25" w14:textId="77777777" w:rsidR="004231AE" w:rsidRPr="00122B28" w:rsidRDefault="004231AE" w:rsidP="00DF2449">
      <w:pPr>
        <w:spacing w:line="480" w:lineRule="auto"/>
        <w:rPr>
          <w:rFonts w:ascii="Times New Roman" w:hAnsi="Times New Roman" w:cs="Times New Roman"/>
          <w:b/>
          <w:lang w:val="en-GB"/>
        </w:rPr>
      </w:pPr>
    </w:p>
    <w:p w14:paraId="66CBDAE3" w14:textId="4E9CF4C8"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Word count:</w:t>
      </w:r>
    </w:p>
    <w:p w14:paraId="3599213D" w14:textId="77777777" w:rsidR="004231AE" w:rsidRPr="00122B28" w:rsidRDefault="004231AE" w:rsidP="00DF2449">
      <w:pPr>
        <w:spacing w:line="480" w:lineRule="auto"/>
        <w:rPr>
          <w:rFonts w:ascii="Times New Roman" w:hAnsi="Times New Roman" w:cs="Times New Roman"/>
          <w:b/>
          <w:lang w:val="en-GB"/>
        </w:rPr>
      </w:pPr>
    </w:p>
    <w:p w14:paraId="30ABB2EF" w14:textId="694F78E3" w:rsidR="00993371" w:rsidRPr="00122B28" w:rsidRDefault="004231AE" w:rsidP="00DF2449">
      <w:pPr>
        <w:spacing w:line="480" w:lineRule="auto"/>
        <w:rPr>
          <w:rFonts w:ascii="Times New Roman" w:hAnsi="Times New Roman" w:cs="Times New Roman"/>
          <w:lang w:val="en-GB"/>
        </w:rPr>
      </w:pPr>
      <w:r w:rsidRPr="00122B28">
        <w:rPr>
          <w:rFonts w:ascii="Times New Roman" w:hAnsi="Times New Roman" w:cs="Times New Roman"/>
          <w:b/>
          <w:lang w:val="en-GB"/>
        </w:rPr>
        <w:t xml:space="preserve">Authors: </w:t>
      </w:r>
      <w:r w:rsidR="00DA40FE" w:rsidRPr="00122B28">
        <w:rPr>
          <w:rFonts w:ascii="Times New Roman" w:hAnsi="Times New Roman" w:cs="Times New Roman"/>
          <w:lang w:val="en-GB"/>
        </w:rPr>
        <w:t>Edgar J. González</w:t>
      </w:r>
      <w:r w:rsidRPr="00122B28">
        <w:rPr>
          <w:rFonts w:ascii="Times New Roman" w:hAnsi="Times New Roman" w:cs="Times New Roman"/>
          <w:lang w:val="en-GB"/>
        </w:rPr>
        <w:t>*</w:t>
      </w:r>
      <w:proofErr w:type="gramStart"/>
      <w:r w:rsidRPr="00122B28">
        <w:rPr>
          <w:rFonts w:ascii="Times New Roman" w:hAnsi="Times New Roman" w:cs="Times New Roman"/>
          <w:vertAlign w:val="superscript"/>
          <w:lang w:val="en-GB"/>
        </w:rPr>
        <w:t>,1</w:t>
      </w:r>
      <w:proofErr w:type="gramEnd"/>
      <w:r w:rsidR="00A6037A" w:rsidRPr="00122B28">
        <w:rPr>
          <w:rFonts w:ascii="Times New Roman" w:hAnsi="Times New Roman" w:cs="Times New Roman"/>
          <w:lang w:val="en-GB"/>
        </w:rPr>
        <w:t xml:space="preserve">, </w:t>
      </w:r>
      <w:r w:rsidR="00993371" w:rsidRPr="00122B28">
        <w:rPr>
          <w:rFonts w:ascii="Times New Roman" w:hAnsi="Times New Roman" w:cs="Times New Roman"/>
          <w:lang w:val="en-GB"/>
        </w:rPr>
        <w:t>Carlos Martorell</w:t>
      </w:r>
      <w:r w:rsidR="0002689A" w:rsidRPr="00122B28">
        <w:rPr>
          <w:rFonts w:ascii="Times New Roman" w:hAnsi="Times New Roman" w:cs="Times New Roman"/>
          <w:vertAlign w:val="superscript"/>
          <w:lang w:val="en-GB"/>
        </w:rPr>
        <w:t>2</w:t>
      </w:r>
      <w:r w:rsidR="00993371" w:rsidRPr="00122B28">
        <w:rPr>
          <w:rFonts w:ascii="Times New Roman" w:hAnsi="Times New Roman" w:cs="Times New Roman"/>
          <w:lang w:val="en-GB"/>
        </w:rPr>
        <w:t>, Benjamin M. Bolker</w:t>
      </w:r>
      <w:r w:rsidR="0002689A" w:rsidRPr="00122B28">
        <w:rPr>
          <w:rFonts w:ascii="Times New Roman" w:hAnsi="Times New Roman" w:cs="Times New Roman"/>
          <w:vertAlign w:val="superscript"/>
          <w:lang w:val="en-GB"/>
        </w:rPr>
        <w:t>1</w:t>
      </w:r>
      <w:r w:rsidR="000515B0">
        <w:rPr>
          <w:rFonts w:ascii="Times New Roman" w:hAnsi="Times New Roman" w:cs="Times New Roman"/>
          <w:vertAlign w:val="superscript"/>
          <w:lang w:val="en-GB"/>
        </w:rPr>
        <w:t>,3</w:t>
      </w:r>
    </w:p>
    <w:p w14:paraId="593C48B8" w14:textId="77777777" w:rsidR="004231AE" w:rsidRPr="00122B28" w:rsidRDefault="004231AE" w:rsidP="00DF2449">
      <w:pPr>
        <w:spacing w:line="480" w:lineRule="auto"/>
        <w:rPr>
          <w:rFonts w:ascii="Times New Roman" w:hAnsi="Times New Roman" w:cs="Times New Roman"/>
          <w:lang w:val="en-GB"/>
        </w:rPr>
      </w:pPr>
    </w:p>
    <w:p w14:paraId="78BEB2BA" w14:textId="46DB7B63"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 xml:space="preserve">Addresses: </w:t>
      </w:r>
    </w:p>
    <w:p w14:paraId="77B0407A" w14:textId="029B0292"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1: Department of Mathematics and Statistics, McMaster University, 1280 Main St W, L8S4L8, Hamilton, Ontario, Canada</w:t>
      </w:r>
    </w:p>
    <w:p w14:paraId="2359CDF0" w14:textId="0C700F0B" w:rsidR="0002689A"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2: </w:t>
      </w:r>
      <w:proofErr w:type="spellStart"/>
      <w:r w:rsidRPr="00122B28">
        <w:rPr>
          <w:rFonts w:ascii="Times New Roman" w:hAnsi="Times New Roman" w:cs="Times New Roman"/>
          <w:lang w:val="en-GB"/>
        </w:rPr>
        <w:t>Departamento</w:t>
      </w:r>
      <w:proofErr w:type="spellEnd"/>
      <w:r w:rsidRPr="00122B28">
        <w:rPr>
          <w:rFonts w:ascii="Times New Roman" w:hAnsi="Times New Roman" w:cs="Times New Roman"/>
          <w:lang w:val="en-GB"/>
        </w:rPr>
        <w:t xml:space="preserve"> de </w:t>
      </w:r>
      <w:proofErr w:type="spellStart"/>
      <w:r w:rsidRPr="00122B28">
        <w:rPr>
          <w:rFonts w:ascii="Times New Roman" w:hAnsi="Times New Roman" w:cs="Times New Roman"/>
          <w:lang w:val="en-GB"/>
        </w:rPr>
        <w:t>Ecología</w:t>
      </w:r>
      <w:proofErr w:type="spellEnd"/>
      <w:r w:rsidRPr="00122B28">
        <w:rPr>
          <w:rFonts w:ascii="Times New Roman" w:hAnsi="Times New Roman" w:cs="Times New Roman"/>
          <w:lang w:val="en-GB"/>
        </w:rPr>
        <w:t xml:space="preserve"> y </w:t>
      </w:r>
      <w:proofErr w:type="spellStart"/>
      <w:r w:rsidRPr="00122B28">
        <w:rPr>
          <w:rFonts w:ascii="Times New Roman" w:hAnsi="Times New Roman" w:cs="Times New Roman"/>
          <w:lang w:val="en-GB"/>
        </w:rPr>
        <w:t>Recursos</w:t>
      </w:r>
      <w:proofErr w:type="spellEnd"/>
      <w:r w:rsidRPr="00122B28">
        <w:rPr>
          <w:rFonts w:ascii="Times New Roman" w:hAnsi="Times New Roman" w:cs="Times New Roman"/>
          <w:lang w:val="en-GB"/>
        </w:rPr>
        <w:t xml:space="preserve"> </w:t>
      </w:r>
      <w:proofErr w:type="spellStart"/>
      <w:r w:rsidRPr="00122B28">
        <w:rPr>
          <w:rFonts w:ascii="Times New Roman" w:hAnsi="Times New Roman" w:cs="Times New Roman"/>
          <w:lang w:val="en-GB"/>
        </w:rPr>
        <w:t>Naturales</w:t>
      </w:r>
      <w:proofErr w:type="spellEnd"/>
      <w:r w:rsidRPr="00122B28">
        <w:rPr>
          <w:rFonts w:ascii="Times New Roman" w:hAnsi="Times New Roman" w:cs="Times New Roman"/>
          <w:lang w:val="en-GB"/>
        </w:rPr>
        <w:t xml:space="preserve">, </w:t>
      </w:r>
      <w:proofErr w:type="spellStart"/>
      <w:r w:rsidRPr="00122B28">
        <w:rPr>
          <w:rFonts w:ascii="Times New Roman" w:hAnsi="Times New Roman" w:cs="Times New Roman"/>
          <w:lang w:val="en-GB"/>
        </w:rPr>
        <w:t>Facultad</w:t>
      </w:r>
      <w:proofErr w:type="spellEnd"/>
      <w:r w:rsidRPr="00122B28">
        <w:rPr>
          <w:rFonts w:ascii="Times New Roman" w:hAnsi="Times New Roman" w:cs="Times New Roman"/>
          <w:lang w:val="en-GB"/>
        </w:rPr>
        <w:t xml:space="preserve"> de </w:t>
      </w:r>
      <w:proofErr w:type="spellStart"/>
      <w:r w:rsidRPr="00122B28">
        <w:rPr>
          <w:rFonts w:ascii="Times New Roman" w:hAnsi="Times New Roman" w:cs="Times New Roman"/>
          <w:lang w:val="en-GB"/>
        </w:rPr>
        <w:t>Ciencias</w:t>
      </w:r>
      <w:proofErr w:type="spellEnd"/>
      <w:r w:rsidRPr="00122B28">
        <w:rPr>
          <w:rFonts w:ascii="Times New Roman" w:hAnsi="Times New Roman" w:cs="Times New Roman"/>
          <w:lang w:val="en-GB"/>
        </w:rPr>
        <w:t xml:space="preserve">, Universidad </w:t>
      </w:r>
      <w:proofErr w:type="spellStart"/>
      <w:r w:rsidRPr="00122B28">
        <w:rPr>
          <w:rFonts w:ascii="Times New Roman" w:hAnsi="Times New Roman" w:cs="Times New Roman"/>
          <w:lang w:val="en-GB"/>
        </w:rPr>
        <w:t>Nacional</w:t>
      </w:r>
      <w:proofErr w:type="spellEnd"/>
      <w:r w:rsidRPr="00122B28">
        <w:rPr>
          <w:rFonts w:ascii="Times New Roman" w:hAnsi="Times New Roman" w:cs="Times New Roman"/>
          <w:lang w:val="en-GB"/>
        </w:rPr>
        <w:t xml:space="preserve"> </w:t>
      </w:r>
      <w:proofErr w:type="spellStart"/>
      <w:r w:rsidRPr="00122B28">
        <w:rPr>
          <w:rFonts w:ascii="Times New Roman" w:hAnsi="Times New Roman" w:cs="Times New Roman"/>
          <w:lang w:val="en-GB"/>
        </w:rPr>
        <w:t>Autónoma</w:t>
      </w:r>
      <w:proofErr w:type="spellEnd"/>
      <w:r w:rsidRPr="00122B28">
        <w:rPr>
          <w:rFonts w:ascii="Times New Roman" w:hAnsi="Times New Roman" w:cs="Times New Roman"/>
          <w:lang w:val="en-GB"/>
        </w:rPr>
        <w:t xml:space="preserve"> de México, </w:t>
      </w:r>
      <w:proofErr w:type="spellStart"/>
      <w:r w:rsidRPr="00122B28">
        <w:rPr>
          <w:rFonts w:ascii="Times New Roman" w:hAnsi="Times New Roman" w:cs="Times New Roman"/>
          <w:lang w:val="en-GB"/>
        </w:rPr>
        <w:t>Circuito</w:t>
      </w:r>
      <w:proofErr w:type="spellEnd"/>
      <w:r w:rsidRPr="00122B28">
        <w:rPr>
          <w:rFonts w:ascii="Times New Roman" w:hAnsi="Times New Roman" w:cs="Times New Roman"/>
          <w:lang w:val="en-GB"/>
        </w:rPr>
        <w:t xml:space="preserve"> Exterior s/n, Ciudad </w:t>
      </w:r>
      <w:proofErr w:type="spellStart"/>
      <w:r w:rsidRPr="00122B28">
        <w:rPr>
          <w:rFonts w:ascii="Times New Roman" w:hAnsi="Times New Roman" w:cs="Times New Roman"/>
          <w:lang w:val="en-GB"/>
        </w:rPr>
        <w:t>Universitaria</w:t>
      </w:r>
      <w:proofErr w:type="spellEnd"/>
      <w:r w:rsidRPr="00122B28">
        <w:rPr>
          <w:rFonts w:ascii="Times New Roman" w:hAnsi="Times New Roman" w:cs="Times New Roman"/>
          <w:lang w:val="en-GB"/>
        </w:rPr>
        <w:t>, 04510, México, D.F., Mexico</w:t>
      </w:r>
    </w:p>
    <w:p w14:paraId="5770CE36" w14:textId="70A6D960" w:rsidR="000515B0" w:rsidRPr="00122B28" w:rsidRDefault="000515B0" w:rsidP="00DF2449">
      <w:pPr>
        <w:spacing w:line="480" w:lineRule="auto"/>
        <w:rPr>
          <w:rFonts w:ascii="Times New Roman" w:hAnsi="Times New Roman" w:cs="Times New Roman"/>
          <w:lang w:val="en-GB"/>
        </w:rPr>
      </w:pPr>
      <w:r>
        <w:rPr>
          <w:rFonts w:ascii="Times New Roman" w:hAnsi="Times New Roman" w:cs="Times New Roman"/>
          <w:lang w:val="en-GB"/>
        </w:rPr>
        <w:t xml:space="preserve">3: Department of Biology, </w:t>
      </w:r>
      <w:r w:rsidRPr="00122B28">
        <w:rPr>
          <w:rFonts w:ascii="Times New Roman" w:hAnsi="Times New Roman" w:cs="Times New Roman"/>
          <w:lang w:val="en-GB"/>
        </w:rPr>
        <w:t>McMaster University, 1280 Main St W, L8S4L8, Hamilton, Ontario, Canada</w:t>
      </w:r>
    </w:p>
    <w:p w14:paraId="08A98695" w14:textId="77777777" w:rsidR="00A5593E" w:rsidRPr="00122B28" w:rsidRDefault="00A5593E" w:rsidP="00DF2449">
      <w:pPr>
        <w:spacing w:line="480" w:lineRule="auto"/>
        <w:rPr>
          <w:rFonts w:ascii="Times New Roman" w:hAnsi="Times New Roman" w:cs="Times New Roman"/>
          <w:b/>
          <w:lang w:val="en-GB"/>
        </w:rPr>
      </w:pPr>
    </w:p>
    <w:p w14:paraId="0225874C" w14:textId="77777777" w:rsidR="00C33556"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 xml:space="preserve">Corresponding author: </w:t>
      </w:r>
    </w:p>
    <w:p w14:paraId="15EBCE64" w14:textId="77777777" w:rsidR="00C33556" w:rsidRDefault="00C33556" w:rsidP="00DF2449">
      <w:pPr>
        <w:spacing w:line="480" w:lineRule="auto"/>
        <w:rPr>
          <w:rFonts w:ascii="Times New Roman" w:hAnsi="Times New Roman" w:cs="Times New Roman"/>
          <w:lang w:val="en-GB"/>
        </w:rPr>
      </w:pPr>
      <w:r w:rsidRPr="00C33556">
        <w:rPr>
          <w:rFonts w:ascii="Times New Roman" w:hAnsi="Times New Roman" w:cs="Times New Roman"/>
          <w:b/>
          <w:i/>
          <w:lang w:val="en-GB"/>
        </w:rPr>
        <w:t>Name</w:t>
      </w:r>
      <w:r>
        <w:rPr>
          <w:rFonts w:ascii="Times New Roman" w:hAnsi="Times New Roman" w:cs="Times New Roman"/>
          <w:b/>
          <w:lang w:val="en-GB"/>
        </w:rPr>
        <w:t xml:space="preserve">: </w:t>
      </w:r>
      <w:r w:rsidRPr="00122B28">
        <w:rPr>
          <w:rFonts w:ascii="Times New Roman" w:hAnsi="Times New Roman" w:cs="Times New Roman"/>
          <w:lang w:val="en-GB"/>
        </w:rPr>
        <w:t xml:space="preserve">Edgar J. González </w:t>
      </w:r>
    </w:p>
    <w:p w14:paraId="0D680532" w14:textId="77777777" w:rsidR="00C33556" w:rsidRDefault="00C33556" w:rsidP="00DF2449">
      <w:pPr>
        <w:spacing w:line="480" w:lineRule="auto"/>
        <w:rPr>
          <w:rFonts w:ascii="Times New Roman" w:hAnsi="Times New Roman" w:cs="Times New Roman"/>
          <w:lang w:val="en-GB"/>
        </w:rPr>
      </w:pPr>
      <w:r>
        <w:rPr>
          <w:rFonts w:ascii="Times New Roman" w:hAnsi="Times New Roman" w:cs="Times New Roman"/>
          <w:b/>
          <w:i/>
          <w:lang w:val="en-GB"/>
        </w:rPr>
        <w:t>Address</w:t>
      </w:r>
      <w:r w:rsidRPr="00C33556">
        <w:rPr>
          <w:rFonts w:ascii="Times New Roman" w:hAnsi="Times New Roman" w:cs="Times New Roman"/>
          <w:b/>
          <w:lang w:val="en-GB"/>
        </w:rPr>
        <w:t>:</w:t>
      </w:r>
      <w:r>
        <w:rPr>
          <w:rFonts w:ascii="Times New Roman" w:hAnsi="Times New Roman" w:cs="Times New Roman"/>
          <w:b/>
          <w:i/>
          <w:lang w:val="en-GB"/>
        </w:rPr>
        <w:t xml:space="preserve"> </w:t>
      </w:r>
      <w:r w:rsidRPr="00122B28">
        <w:rPr>
          <w:rFonts w:ascii="Times New Roman" w:hAnsi="Times New Roman" w:cs="Times New Roman"/>
          <w:lang w:val="en-GB"/>
        </w:rPr>
        <w:t xml:space="preserve">Department of Mathematics and Statistics, McMaster University, 1280 Main St W, L8S4L8, Hamilton, Ontario, Canada </w:t>
      </w:r>
    </w:p>
    <w:p w14:paraId="45FC48E6" w14:textId="0A094475" w:rsidR="0067517D" w:rsidRPr="00122B28" w:rsidRDefault="00C33556" w:rsidP="00DF2449">
      <w:pPr>
        <w:spacing w:line="480" w:lineRule="auto"/>
        <w:rPr>
          <w:rFonts w:ascii="Times New Roman" w:hAnsi="Times New Roman" w:cs="Times New Roman"/>
          <w:lang w:val="en-GB"/>
        </w:rPr>
      </w:pPr>
      <w:r>
        <w:rPr>
          <w:rFonts w:ascii="Times New Roman" w:hAnsi="Times New Roman" w:cs="Times New Roman"/>
          <w:b/>
          <w:i/>
          <w:lang w:val="en-GB"/>
        </w:rPr>
        <w:t>E-mail</w:t>
      </w:r>
      <w:r w:rsidRPr="00C33556">
        <w:rPr>
          <w:rFonts w:ascii="Times New Roman" w:hAnsi="Times New Roman" w:cs="Times New Roman"/>
          <w:b/>
          <w:lang w:val="en-GB"/>
        </w:rPr>
        <w:t>:</w:t>
      </w:r>
      <w:r>
        <w:rPr>
          <w:rFonts w:ascii="Times New Roman" w:hAnsi="Times New Roman" w:cs="Times New Roman"/>
          <w:b/>
          <w:i/>
          <w:lang w:val="en-GB"/>
        </w:rPr>
        <w:t xml:space="preserve"> </w:t>
      </w:r>
      <w:r w:rsidR="0002689A" w:rsidRPr="00122B28">
        <w:rPr>
          <w:rFonts w:ascii="Times New Roman" w:hAnsi="Times New Roman" w:cs="Times New Roman"/>
          <w:lang w:val="en-GB"/>
        </w:rPr>
        <w:t>gonzaleze@math.mcmaster.ca</w:t>
      </w:r>
    </w:p>
    <w:p w14:paraId="48505965" w14:textId="2D878E75" w:rsidR="00000B0F" w:rsidRPr="00F55DB9" w:rsidRDefault="00000B0F" w:rsidP="00DF2449">
      <w:pPr>
        <w:spacing w:line="480" w:lineRule="auto"/>
        <w:rPr>
          <w:rFonts w:ascii="Times New Roman" w:hAnsi="Times New Roman" w:cs="Times New Roman"/>
          <w:b/>
          <w:lang w:val="en-GB"/>
        </w:rPr>
      </w:pPr>
      <w:r w:rsidRPr="00122B28">
        <w:rPr>
          <w:rFonts w:ascii="Times New Roman" w:hAnsi="Times New Roman" w:cs="Times New Roman"/>
          <w:b/>
          <w:lang w:val="en-GB"/>
        </w:rPr>
        <w:lastRenderedPageBreak/>
        <w:t>Abstract</w:t>
      </w:r>
    </w:p>
    <w:p w14:paraId="5FAD2C67" w14:textId="6F05F38C"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1. </w:t>
      </w:r>
      <w:r w:rsidR="00FB785D" w:rsidRPr="00122B28">
        <w:rPr>
          <w:rFonts w:ascii="Times New Roman" w:hAnsi="Times New Roman" w:cs="Times New Roman"/>
          <w:lang w:val="en-GB"/>
        </w:rPr>
        <w:t xml:space="preserve">Traditional demographic methods have relied on </w:t>
      </w:r>
      <w:r w:rsidR="000515B0">
        <w:rPr>
          <w:rFonts w:ascii="Times New Roman" w:hAnsi="Times New Roman" w:cs="Times New Roman"/>
          <w:lang w:val="en-GB"/>
        </w:rPr>
        <w:t xml:space="preserve">tracking </w:t>
      </w:r>
      <w:r w:rsidR="00FB785D" w:rsidRPr="00122B28">
        <w:rPr>
          <w:rFonts w:ascii="Times New Roman" w:hAnsi="Times New Roman" w:cs="Times New Roman"/>
          <w:lang w:val="en-GB"/>
        </w:rPr>
        <w:t xml:space="preserve">marked individuals in a population </w:t>
      </w:r>
      <w:r w:rsidR="000515B0">
        <w:rPr>
          <w:rFonts w:ascii="Times New Roman" w:hAnsi="Times New Roman" w:cs="Times New Roman"/>
          <w:lang w:val="en-GB"/>
        </w:rPr>
        <w:t xml:space="preserve">over time </w:t>
      </w:r>
      <w:r w:rsidR="00FB785D" w:rsidRPr="00122B28">
        <w:rPr>
          <w:rFonts w:ascii="Times New Roman" w:hAnsi="Times New Roman" w:cs="Times New Roman"/>
          <w:lang w:val="en-GB"/>
        </w:rPr>
        <w:t xml:space="preserve">to estimate its vital rates. In a structured population these vital rates change as a function of a variable, </w:t>
      </w:r>
      <w:r w:rsidR="00C20ED2">
        <w:rPr>
          <w:rFonts w:ascii="Times New Roman" w:hAnsi="Times New Roman" w:cs="Times New Roman"/>
          <w:lang w:val="en-GB"/>
        </w:rPr>
        <w:t>such as size</w:t>
      </w:r>
      <w:r w:rsidR="00FB785D" w:rsidRPr="00122B28">
        <w:rPr>
          <w:rFonts w:ascii="Times New Roman" w:hAnsi="Times New Roman" w:cs="Times New Roman"/>
          <w:lang w:val="en-GB"/>
        </w:rPr>
        <w:t xml:space="preserve">, that explains most of the among-individual demographic variation. Projection models integrate these </w:t>
      </w:r>
      <w:r w:rsidR="00C20ED2">
        <w:rPr>
          <w:rFonts w:ascii="Times New Roman" w:hAnsi="Times New Roman" w:cs="Times New Roman"/>
          <w:lang w:val="en-GB"/>
        </w:rPr>
        <w:t xml:space="preserve">structured </w:t>
      </w:r>
      <w:r w:rsidR="00FB785D" w:rsidRPr="00122B28">
        <w:rPr>
          <w:rFonts w:ascii="Times New Roman" w:hAnsi="Times New Roman" w:cs="Times New Roman"/>
          <w:lang w:val="en-GB"/>
        </w:rPr>
        <w:t xml:space="preserve">vital rates, generating a time series of population sizes and structures. </w:t>
      </w:r>
    </w:p>
    <w:p w14:paraId="656C58EE" w14:textId="43BA8FBF"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2. </w:t>
      </w:r>
      <w:r w:rsidR="00FB785D" w:rsidRPr="00122B28">
        <w:rPr>
          <w:rFonts w:ascii="Times New Roman" w:hAnsi="Times New Roman" w:cs="Times New Roman"/>
          <w:lang w:val="en-GB"/>
        </w:rPr>
        <w:t xml:space="preserve">Here, we present an inverse </w:t>
      </w:r>
      <w:r w:rsidR="000515B0">
        <w:rPr>
          <w:rFonts w:ascii="Times New Roman" w:hAnsi="Times New Roman" w:cs="Times New Roman"/>
          <w:lang w:val="en-GB"/>
        </w:rPr>
        <w:t xml:space="preserve">problem: </w:t>
      </w:r>
      <w:r w:rsidR="00FB785D" w:rsidRPr="00122B28">
        <w:rPr>
          <w:rFonts w:ascii="Times New Roman" w:hAnsi="Times New Roman" w:cs="Times New Roman"/>
          <w:lang w:val="en-GB"/>
        </w:rPr>
        <w:t>infer</w:t>
      </w:r>
      <w:r w:rsidR="000515B0">
        <w:rPr>
          <w:rFonts w:ascii="Times New Roman" w:hAnsi="Times New Roman" w:cs="Times New Roman"/>
          <w:lang w:val="en-GB"/>
        </w:rPr>
        <w:t>ring</w:t>
      </w:r>
      <w:r w:rsidR="00FB785D" w:rsidRPr="00122B28">
        <w:rPr>
          <w:rFonts w:ascii="Times New Roman" w:hAnsi="Times New Roman" w:cs="Times New Roman"/>
          <w:lang w:val="en-GB"/>
        </w:rPr>
        <w:t xml:space="preserve"> the structured vital rates from the time series. We simulated different population dynamics to show that this approach works for the case where the vital rates are structured by a continuous variable, remain constant through time, and the population is not in its stable state. </w:t>
      </w:r>
      <w:r w:rsidR="00C20ED2">
        <w:rPr>
          <w:rFonts w:ascii="Times New Roman" w:hAnsi="Times New Roman" w:cs="Times New Roman"/>
          <w:lang w:val="en-GB"/>
        </w:rPr>
        <w:t>We also explore cases where partial information on the vital rates is available</w:t>
      </w:r>
      <w:r w:rsidR="00E72237">
        <w:rPr>
          <w:rFonts w:ascii="Times New Roman" w:hAnsi="Times New Roman" w:cs="Times New Roman"/>
          <w:lang w:val="en-GB"/>
        </w:rPr>
        <w:t>, and</w:t>
      </w:r>
      <w:r w:rsidR="00FB785D" w:rsidRPr="00122B28">
        <w:rPr>
          <w:rFonts w:ascii="Times New Roman" w:hAnsi="Times New Roman" w:cs="Times New Roman"/>
          <w:lang w:val="en-GB"/>
        </w:rPr>
        <w:t xml:space="preserve"> apply the meth</w:t>
      </w:r>
      <w:r w:rsidR="006D36DE">
        <w:rPr>
          <w:rFonts w:ascii="Times New Roman" w:hAnsi="Times New Roman" w:cs="Times New Roman"/>
          <w:lang w:val="en-GB"/>
        </w:rPr>
        <w:t>od to data from a plant system.</w:t>
      </w:r>
    </w:p>
    <w:p w14:paraId="178664AF" w14:textId="3C1CBE87" w:rsidR="0002689A"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3. </w:t>
      </w:r>
      <w:r w:rsidR="00FB785D" w:rsidRPr="00122B28">
        <w:rPr>
          <w:rFonts w:ascii="Times New Roman" w:hAnsi="Times New Roman" w:cs="Times New Roman"/>
          <w:lang w:val="en-GB"/>
        </w:rPr>
        <w:t>W</w:t>
      </w:r>
      <w:r w:rsidR="00C20ED2">
        <w:rPr>
          <w:rFonts w:ascii="Times New Roman" w:hAnsi="Times New Roman" w:cs="Times New Roman"/>
          <w:lang w:val="en-GB"/>
        </w:rPr>
        <w:t xml:space="preserve">e show </w:t>
      </w:r>
      <w:r w:rsidR="00E72237">
        <w:rPr>
          <w:rFonts w:ascii="Times New Roman" w:hAnsi="Times New Roman" w:cs="Times New Roman"/>
          <w:lang w:val="en-GB"/>
        </w:rPr>
        <w:t>that this approach can provide accurate</w:t>
      </w:r>
      <w:r w:rsidR="00C20ED2">
        <w:rPr>
          <w:rFonts w:ascii="Times New Roman" w:hAnsi="Times New Roman" w:cs="Times New Roman"/>
          <w:lang w:val="en-GB"/>
        </w:rPr>
        <w:t xml:space="preserve"> reconstructions of the vital rates. The more information on the vital rates is provided the easier it is to find a correct reconstruction</w:t>
      </w:r>
      <w:r w:rsidR="006D36DE">
        <w:rPr>
          <w:rFonts w:ascii="Times New Roman" w:hAnsi="Times New Roman" w:cs="Times New Roman"/>
          <w:lang w:val="en-GB"/>
        </w:rPr>
        <w:t>.</w:t>
      </w:r>
      <w:r w:rsidR="004D50C2">
        <w:rPr>
          <w:rFonts w:ascii="Times New Roman" w:hAnsi="Times New Roman" w:cs="Times New Roman"/>
          <w:lang w:val="en-GB"/>
        </w:rPr>
        <w:t xml:space="preserve"> </w:t>
      </w:r>
    </w:p>
    <w:p w14:paraId="24DA1DA0" w14:textId="1CB0FA4C" w:rsidR="00073C76" w:rsidRPr="00122B28" w:rsidRDefault="0002689A"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4. </w:t>
      </w:r>
      <w:r w:rsidR="00FB785D" w:rsidRPr="00122B28">
        <w:rPr>
          <w:rFonts w:ascii="Times New Roman" w:hAnsi="Times New Roman" w:cs="Times New Roman"/>
          <w:lang w:val="en-GB"/>
        </w:rPr>
        <w:t>Given the type of input that the method uses, it can be a useful tool for those systems where tracking has not been performed,</w:t>
      </w:r>
      <w:r w:rsidR="00376008">
        <w:rPr>
          <w:rFonts w:ascii="Times New Roman" w:hAnsi="Times New Roman" w:cs="Times New Roman"/>
          <w:lang w:val="en-GB"/>
        </w:rPr>
        <w:t xml:space="preserve"> is costly, or impractical</w:t>
      </w:r>
      <w:r w:rsidR="00FB785D" w:rsidRPr="00122B28">
        <w:rPr>
          <w:rFonts w:ascii="Times New Roman" w:hAnsi="Times New Roman" w:cs="Times New Roman"/>
          <w:lang w:val="en-GB"/>
        </w:rPr>
        <w:t>.</w:t>
      </w:r>
    </w:p>
    <w:p w14:paraId="4E04ED66" w14:textId="77777777" w:rsidR="006A3A7F" w:rsidRDefault="006A3A7F" w:rsidP="00DF2449">
      <w:pPr>
        <w:spacing w:line="480" w:lineRule="auto"/>
        <w:rPr>
          <w:rFonts w:ascii="Times New Roman" w:hAnsi="Times New Roman" w:cs="Times New Roman"/>
          <w:b/>
          <w:lang w:val="en-GB"/>
        </w:rPr>
      </w:pPr>
    </w:p>
    <w:p w14:paraId="5345E105" w14:textId="554B2752" w:rsidR="002C0376" w:rsidRPr="00122B28" w:rsidRDefault="002C0376" w:rsidP="00DF2449">
      <w:pPr>
        <w:spacing w:line="480" w:lineRule="auto"/>
        <w:rPr>
          <w:rFonts w:ascii="Times New Roman" w:hAnsi="Times New Roman" w:cs="Times New Roman"/>
          <w:b/>
          <w:lang w:val="en-GB"/>
        </w:rPr>
      </w:pPr>
      <w:r w:rsidRPr="00122B28">
        <w:rPr>
          <w:rFonts w:ascii="Times New Roman" w:hAnsi="Times New Roman" w:cs="Times New Roman"/>
          <w:b/>
          <w:lang w:val="en-GB"/>
        </w:rPr>
        <w:t>Key</w:t>
      </w:r>
      <w:r w:rsidR="0002689A" w:rsidRPr="00122B28">
        <w:rPr>
          <w:rFonts w:ascii="Times New Roman" w:hAnsi="Times New Roman" w:cs="Times New Roman"/>
          <w:b/>
          <w:lang w:val="en-GB"/>
        </w:rPr>
        <w:t>-</w:t>
      </w:r>
      <w:r w:rsidRPr="00122B28">
        <w:rPr>
          <w:rFonts w:ascii="Times New Roman" w:hAnsi="Times New Roman" w:cs="Times New Roman"/>
          <w:b/>
          <w:lang w:val="en-GB"/>
        </w:rPr>
        <w:t>words</w:t>
      </w:r>
    </w:p>
    <w:p w14:paraId="1CDFDD9F" w14:textId="3763BA1A" w:rsidR="002C0376" w:rsidRPr="00122B28" w:rsidRDefault="00B53C3D" w:rsidP="00DF2449">
      <w:pPr>
        <w:spacing w:line="480" w:lineRule="auto"/>
        <w:rPr>
          <w:rFonts w:ascii="Times New Roman" w:hAnsi="Times New Roman" w:cs="Times New Roman"/>
          <w:lang w:val="en-GB"/>
        </w:rPr>
      </w:pPr>
      <w:proofErr w:type="gramStart"/>
      <w:r>
        <w:rPr>
          <w:rFonts w:ascii="Times New Roman" w:hAnsi="Times New Roman" w:cs="Times New Roman"/>
          <w:lang w:val="en-GB"/>
        </w:rPr>
        <w:t>inverse</w:t>
      </w:r>
      <w:proofErr w:type="gramEnd"/>
      <w:r>
        <w:rPr>
          <w:rFonts w:ascii="Times New Roman" w:hAnsi="Times New Roman" w:cs="Times New Roman"/>
          <w:lang w:val="en-GB"/>
        </w:rPr>
        <w:t xml:space="preserve"> model</w:t>
      </w:r>
      <w:r w:rsidR="002C0376" w:rsidRPr="00122B28">
        <w:rPr>
          <w:rFonts w:ascii="Times New Roman" w:hAnsi="Times New Roman" w:cs="Times New Roman"/>
          <w:lang w:val="en-GB"/>
        </w:rPr>
        <w:t xml:space="preserve">, </w:t>
      </w:r>
      <w:r w:rsidR="008A615D">
        <w:rPr>
          <w:rFonts w:ascii="Times New Roman" w:hAnsi="Times New Roman" w:cs="Times New Roman"/>
          <w:lang w:val="en-GB"/>
        </w:rPr>
        <w:t>population dynamics</w:t>
      </w:r>
      <w:r w:rsidR="002C0376" w:rsidRPr="00122B28">
        <w:rPr>
          <w:rFonts w:ascii="Times New Roman" w:hAnsi="Times New Roman" w:cs="Times New Roman"/>
          <w:lang w:val="en-GB"/>
        </w:rPr>
        <w:t>, population distribution, population density</w:t>
      </w:r>
      <w:r w:rsidR="00F778F6" w:rsidRPr="00122B28">
        <w:rPr>
          <w:rFonts w:ascii="Times New Roman" w:hAnsi="Times New Roman" w:cs="Times New Roman"/>
          <w:lang w:val="en-GB"/>
        </w:rPr>
        <w:t>, integral projection model, integrated population model</w:t>
      </w:r>
      <w:r w:rsidR="008A615D">
        <w:rPr>
          <w:rFonts w:ascii="Times New Roman" w:hAnsi="Times New Roman" w:cs="Times New Roman"/>
          <w:lang w:val="en-GB"/>
        </w:rPr>
        <w:t>, demography</w:t>
      </w:r>
    </w:p>
    <w:p w14:paraId="51391733" w14:textId="77777777" w:rsidR="006A3A7F" w:rsidRDefault="006A3A7F" w:rsidP="00DF2449">
      <w:pPr>
        <w:spacing w:line="480" w:lineRule="auto"/>
        <w:rPr>
          <w:rFonts w:ascii="Times New Roman" w:hAnsi="Times New Roman" w:cs="Times New Roman"/>
          <w:b/>
          <w:lang w:val="en-GB"/>
        </w:rPr>
      </w:pPr>
    </w:p>
    <w:p w14:paraId="243CA047" w14:textId="2208D119" w:rsidR="006D5E62" w:rsidRPr="00857D33" w:rsidRDefault="005C450C" w:rsidP="00DF2449">
      <w:pPr>
        <w:spacing w:line="480" w:lineRule="auto"/>
        <w:rPr>
          <w:rFonts w:ascii="Times New Roman" w:hAnsi="Times New Roman" w:cs="Times New Roman"/>
          <w:b/>
          <w:lang w:val="en-GB"/>
        </w:rPr>
      </w:pPr>
      <w:r w:rsidRPr="00122B28">
        <w:rPr>
          <w:rFonts w:ascii="Times New Roman" w:hAnsi="Times New Roman" w:cs="Times New Roman"/>
          <w:b/>
          <w:lang w:val="en-GB"/>
        </w:rPr>
        <w:t>Introduction</w:t>
      </w:r>
    </w:p>
    <w:p w14:paraId="31B36ADA" w14:textId="50FBCDAD" w:rsidR="000878A5" w:rsidRPr="00122B28" w:rsidRDefault="00300C32" w:rsidP="000878A5">
      <w:pPr>
        <w:spacing w:line="480" w:lineRule="auto"/>
        <w:rPr>
          <w:rFonts w:ascii="Times New Roman" w:hAnsi="Times New Roman" w:cs="Times New Roman"/>
          <w:lang w:val="en-GB"/>
        </w:rPr>
      </w:pPr>
      <w:r>
        <w:rPr>
          <w:rFonts w:ascii="Times New Roman" w:hAnsi="Times New Roman" w:cs="Times New Roman"/>
          <w:lang w:val="en-GB"/>
        </w:rPr>
        <w:t>Population ecology is a time and money demanding discipline</w:t>
      </w:r>
      <w:r w:rsidR="00583975">
        <w:rPr>
          <w:rFonts w:ascii="Times New Roman" w:hAnsi="Times New Roman" w:cs="Times New Roman"/>
          <w:lang w:val="en-GB"/>
        </w:rPr>
        <w:t xml:space="preserve">. The information required for the understanding of the dynamics of a population over time, particularly in long-lived organisms, requires the follow up of individuals </w:t>
      </w:r>
      <w:r w:rsidR="00A3663D">
        <w:rPr>
          <w:rFonts w:ascii="Times New Roman" w:hAnsi="Times New Roman" w:cs="Times New Roman"/>
          <w:lang w:val="en-GB"/>
        </w:rPr>
        <w:t xml:space="preserve">for a sensible timespan to capture data on the </w:t>
      </w:r>
      <w:r w:rsidR="00E66E28">
        <w:rPr>
          <w:rFonts w:ascii="Times New Roman" w:hAnsi="Times New Roman" w:cs="Times New Roman"/>
          <w:lang w:val="en-GB"/>
        </w:rPr>
        <w:t xml:space="preserve">birth, </w:t>
      </w:r>
      <w:r w:rsidR="00A3663D">
        <w:rPr>
          <w:rFonts w:ascii="Times New Roman" w:hAnsi="Times New Roman" w:cs="Times New Roman"/>
          <w:lang w:val="en-GB"/>
        </w:rPr>
        <w:t>survival</w:t>
      </w:r>
      <w:r w:rsidR="00EE6E27">
        <w:rPr>
          <w:rFonts w:ascii="Times New Roman" w:hAnsi="Times New Roman" w:cs="Times New Roman"/>
          <w:lang w:val="en-GB"/>
        </w:rPr>
        <w:t>,</w:t>
      </w:r>
      <w:r w:rsidR="00A3663D" w:rsidRPr="00122B28">
        <w:rPr>
          <w:rFonts w:ascii="Times New Roman" w:hAnsi="Times New Roman" w:cs="Times New Roman"/>
          <w:lang w:val="en-GB"/>
        </w:rPr>
        <w:t xml:space="preserve"> </w:t>
      </w:r>
      <w:r w:rsidR="00A3663D">
        <w:rPr>
          <w:rFonts w:ascii="Times New Roman" w:hAnsi="Times New Roman" w:cs="Times New Roman"/>
          <w:lang w:val="en-GB"/>
        </w:rPr>
        <w:t xml:space="preserve">and </w:t>
      </w:r>
      <w:r w:rsidR="00A3663D" w:rsidRPr="00122B28">
        <w:rPr>
          <w:rFonts w:ascii="Times New Roman" w:hAnsi="Times New Roman" w:cs="Times New Roman"/>
          <w:lang w:val="en-GB"/>
        </w:rPr>
        <w:t>reproduction</w:t>
      </w:r>
      <w:r w:rsidR="00A3663D">
        <w:rPr>
          <w:rFonts w:ascii="Times New Roman" w:hAnsi="Times New Roman" w:cs="Times New Roman"/>
          <w:lang w:val="en-GB"/>
        </w:rPr>
        <w:t xml:space="preserve"> </w:t>
      </w:r>
      <w:r w:rsidR="000878A5">
        <w:rPr>
          <w:rFonts w:ascii="Times New Roman" w:hAnsi="Times New Roman" w:cs="Times New Roman"/>
          <w:lang w:val="en-GB"/>
        </w:rPr>
        <w:t xml:space="preserve">rates </w:t>
      </w:r>
      <w:r w:rsidR="00574BD7">
        <w:rPr>
          <w:rFonts w:ascii="Times New Roman" w:hAnsi="Times New Roman" w:cs="Times New Roman"/>
          <w:lang w:val="en-GB"/>
        </w:rPr>
        <w:t>of its members.</w:t>
      </w:r>
      <w:r w:rsidR="000878A5">
        <w:rPr>
          <w:rFonts w:ascii="Times New Roman" w:hAnsi="Times New Roman" w:cs="Times New Roman"/>
          <w:lang w:val="en-GB"/>
        </w:rPr>
        <w:t xml:space="preserve"> Depending on the species and system under study, some of these rates will be harder to measure than others, and </w:t>
      </w:r>
      <w:r w:rsidR="00EE6E27">
        <w:rPr>
          <w:rFonts w:ascii="Times New Roman" w:hAnsi="Times New Roman" w:cs="Times New Roman"/>
          <w:lang w:val="en-GB"/>
        </w:rPr>
        <w:t>cases can exist</w:t>
      </w:r>
      <w:r w:rsidR="000878A5">
        <w:rPr>
          <w:rFonts w:ascii="Times New Roman" w:hAnsi="Times New Roman" w:cs="Times New Roman"/>
          <w:lang w:val="en-GB"/>
        </w:rPr>
        <w:t xml:space="preserve"> where no infor</w:t>
      </w:r>
      <w:r w:rsidR="003B77F1">
        <w:rPr>
          <w:rFonts w:ascii="Times New Roman" w:hAnsi="Times New Roman" w:cs="Times New Roman"/>
          <w:lang w:val="en-GB"/>
        </w:rPr>
        <w:t>mation on any rate is available</w:t>
      </w:r>
      <w:r w:rsidR="008C5BEB">
        <w:rPr>
          <w:rFonts w:ascii="Times New Roman" w:hAnsi="Times New Roman" w:cs="Times New Roman"/>
          <w:lang w:val="en-GB"/>
        </w:rPr>
        <w:t>.</w:t>
      </w:r>
    </w:p>
    <w:p w14:paraId="6F1B9784" w14:textId="47ED81E5" w:rsidR="00BE73AA" w:rsidRDefault="000878A5" w:rsidP="00DF2449">
      <w:pPr>
        <w:spacing w:line="480" w:lineRule="auto"/>
        <w:rPr>
          <w:rFonts w:ascii="Times New Roman" w:hAnsi="Times New Roman" w:cs="Times New Roman"/>
          <w:lang w:val="en-GB"/>
        </w:rPr>
      </w:pPr>
      <w:r>
        <w:rPr>
          <w:rFonts w:ascii="Times New Roman" w:hAnsi="Times New Roman" w:cs="Times New Roman"/>
          <w:lang w:val="en-GB"/>
        </w:rPr>
        <w:tab/>
      </w:r>
      <w:r w:rsidR="00574BD7">
        <w:rPr>
          <w:rFonts w:ascii="Times New Roman" w:hAnsi="Times New Roman" w:cs="Times New Roman"/>
          <w:lang w:val="en-GB"/>
        </w:rPr>
        <w:t>Additionally</w:t>
      </w:r>
      <w:r w:rsidR="00B85994" w:rsidRPr="00122B28">
        <w:rPr>
          <w:rFonts w:ascii="Times New Roman" w:hAnsi="Times New Roman" w:cs="Times New Roman"/>
          <w:lang w:val="en-GB"/>
        </w:rPr>
        <w:t>,</w:t>
      </w:r>
      <w:r w:rsidR="00484353" w:rsidRPr="00122B28">
        <w:rPr>
          <w:rFonts w:ascii="Times New Roman" w:hAnsi="Times New Roman" w:cs="Times New Roman"/>
          <w:lang w:val="en-GB"/>
        </w:rPr>
        <w:t xml:space="preserve"> individuals </w:t>
      </w:r>
      <w:r w:rsidR="00300C1D">
        <w:rPr>
          <w:rFonts w:ascii="Times New Roman" w:hAnsi="Times New Roman" w:cs="Times New Roman"/>
          <w:lang w:val="en-GB"/>
        </w:rPr>
        <w:t xml:space="preserve">are different among each other </w:t>
      </w:r>
      <w:r w:rsidR="008670BF">
        <w:rPr>
          <w:rFonts w:ascii="Times New Roman" w:hAnsi="Times New Roman" w:cs="Times New Roman"/>
          <w:lang w:val="en-GB"/>
        </w:rPr>
        <w:t xml:space="preserve">because they display different </w:t>
      </w:r>
      <w:r w:rsidR="00300C1D">
        <w:rPr>
          <w:rFonts w:ascii="Times New Roman" w:hAnsi="Times New Roman" w:cs="Times New Roman"/>
          <w:lang w:val="en-GB"/>
        </w:rPr>
        <w:t>trait</w:t>
      </w:r>
      <w:r w:rsidR="008670BF">
        <w:rPr>
          <w:rFonts w:ascii="Times New Roman" w:hAnsi="Times New Roman" w:cs="Times New Roman"/>
          <w:lang w:val="en-GB"/>
        </w:rPr>
        <w:t>s (e.g., allele, size, weight, sex)</w:t>
      </w:r>
      <w:r w:rsidR="008A49D2" w:rsidRPr="00122B28">
        <w:rPr>
          <w:rFonts w:ascii="Times New Roman" w:hAnsi="Times New Roman" w:cs="Times New Roman"/>
          <w:lang w:val="en-GB"/>
        </w:rPr>
        <w:t xml:space="preserve"> or </w:t>
      </w:r>
      <w:r w:rsidR="00300C1D">
        <w:rPr>
          <w:rFonts w:ascii="Times New Roman" w:hAnsi="Times New Roman" w:cs="Times New Roman"/>
          <w:lang w:val="en-GB"/>
        </w:rPr>
        <w:t xml:space="preserve">experience different </w:t>
      </w:r>
      <w:r w:rsidR="008A49D2" w:rsidRPr="00122B28">
        <w:rPr>
          <w:rFonts w:ascii="Times New Roman" w:hAnsi="Times New Roman" w:cs="Times New Roman"/>
          <w:lang w:val="en-GB"/>
        </w:rPr>
        <w:t>environment</w:t>
      </w:r>
      <w:r w:rsidR="00300C1D">
        <w:rPr>
          <w:rFonts w:ascii="Times New Roman" w:hAnsi="Times New Roman" w:cs="Times New Roman"/>
          <w:lang w:val="en-GB"/>
        </w:rPr>
        <w:t>s</w:t>
      </w:r>
      <w:r w:rsidR="00AD27BC">
        <w:rPr>
          <w:rFonts w:ascii="Times New Roman" w:hAnsi="Times New Roman" w:cs="Times New Roman"/>
          <w:lang w:val="en-GB"/>
        </w:rPr>
        <w:t xml:space="preserve"> (e.g, less/more predation</w:t>
      </w:r>
      <w:r w:rsidR="008670BF">
        <w:rPr>
          <w:rFonts w:ascii="Times New Roman" w:hAnsi="Times New Roman" w:cs="Times New Roman"/>
          <w:lang w:val="en-GB"/>
        </w:rPr>
        <w:t xml:space="preserve">, light intensity, rainfall, </w:t>
      </w:r>
      <w:r w:rsidR="00AD27BC">
        <w:rPr>
          <w:rFonts w:ascii="Times New Roman" w:hAnsi="Times New Roman" w:cs="Times New Roman"/>
          <w:lang w:val="en-GB"/>
        </w:rPr>
        <w:t xml:space="preserve">disturbance, </w:t>
      </w:r>
      <w:r w:rsidR="008670BF">
        <w:rPr>
          <w:rFonts w:ascii="Times New Roman" w:hAnsi="Times New Roman" w:cs="Times New Roman"/>
          <w:lang w:val="en-GB"/>
        </w:rPr>
        <w:t>etc.). By increasing variation among its individuals, we say that these variables</w:t>
      </w:r>
      <w:r w:rsidR="00A92EC7" w:rsidRPr="00122B28">
        <w:rPr>
          <w:rFonts w:ascii="Times New Roman" w:hAnsi="Times New Roman" w:cs="Times New Roman"/>
          <w:lang w:val="en-GB"/>
        </w:rPr>
        <w:t xml:space="preserve"> structure</w:t>
      </w:r>
      <w:r w:rsidR="008A49D2" w:rsidRPr="00122B28">
        <w:rPr>
          <w:rFonts w:ascii="Times New Roman" w:hAnsi="Times New Roman" w:cs="Times New Roman"/>
          <w:lang w:val="en-GB"/>
        </w:rPr>
        <w:t xml:space="preserve"> the population</w:t>
      </w:r>
      <w:r w:rsidR="00EF0FEE">
        <w:rPr>
          <w:rFonts w:ascii="Times New Roman" w:hAnsi="Times New Roman" w:cs="Times New Roman"/>
          <w:lang w:val="en-GB"/>
        </w:rPr>
        <w:t>, and thus that vital rates are structured</w:t>
      </w:r>
      <w:r w:rsidR="001A4454" w:rsidRPr="00122B28">
        <w:rPr>
          <w:rFonts w:ascii="Times New Roman" w:hAnsi="Times New Roman" w:cs="Times New Roman"/>
          <w:lang w:val="en-GB"/>
        </w:rPr>
        <w:t xml:space="preserve"> (</w:t>
      </w:r>
      <w:proofErr w:type="spellStart"/>
      <w:r w:rsidR="001A4454" w:rsidRPr="00122B28">
        <w:rPr>
          <w:rFonts w:ascii="Times New Roman" w:hAnsi="Times New Roman" w:cs="Times New Roman"/>
          <w:lang w:val="en-GB"/>
        </w:rPr>
        <w:t>Tuljapurkar</w:t>
      </w:r>
      <w:proofErr w:type="spellEnd"/>
      <w:r w:rsidR="001A4454" w:rsidRPr="00122B28">
        <w:rPr>
          <w:rFonts w:ascii="Times New Roman" w:hAnsi="Times New Roman" w:cs="Times New Roman"/>
          <w:lang w:val="en-GB"/>
        </w:rPr>
        <w:t xml:space="preserve"> &amp; Caswell, 1997</w:t>
      </w:r>
      <w:r w:rsidR="00E24EB0" w:rsidRPr="00122B28">
        <w:rPr>
          <w:rFonts w:ascii="Times New Roman" w:hAnsi="Times New Roman" w:cs="Times New Roman"/>
          <w:lang w:val="en-GB"/>
        </w:rPr>
        <w:t xml:space="preserve">; </w:t>
      </w:r>
      <w:proofErr w:type="spellStart"/>
      <w:r w:rsidR="00E24EB0" w:rsidRPr="00122B28">
        <w:rPr>
          <w:rFonts w:ascii="Times New Roman" w:hAnsi="Times New Roman" w:cs="Times New Roman"/>
          <w:lang w:val="en-GB"/>
        </w:rPr>
        <w:t>Merow</w:t>
      </w:r>
      <w:proofErr w:type="spellEnd"/>
      <w:r w:rsidR="00E24EB0" w:rsidRPr="00122B28">
        <w:rPr>
          <w:rFonts w:ascii="Times New Roman" w:hAnsi="Times New Roman" w:cs="Times New Roman"/>
          <w:lang w:val="en-GB"/>
        </w:rPr>
        <w:t xml:space="preserve"> et al. 2014</w:t>
      </w:r>
      <w:r w:rsidR="001A4454" w:rsidRPr="00122B28">
        <w:rPr>
          <w:rFonts w:ascii="Times New Roman" w:hAnsi="Times New Roman" w:cs="Times New Roman"/>
          <w:lang w:val="en-GB"/>
        </w:rPr>
        <w:t>)</w:t>
      </w:r>
      <w:r w:rsidR="00BE73AA" w:rsidRPr="00122B28">
        <w:rPr>
          <w:rFonts w:ascii="Times New Roman" w:hAnsi="Times New Roman" w:cs="Times New Roman"/>
          <w:lang w:val="en-GB"/>
        </w:rPr>
        <w:t xml:space="preserve">. </w:t>
      </w:r>
      <w:r w:rsidR="003B77F1">
        <w:rPr>
          <w:rFonts w:ascii="Times New Roman" w:hAnsi="Times New Roman" w:cs="Times New Roman"/>
          <w:lang w:val="en-GB"/>
        </w:rPr>
        <w:t xml:space="preserve">Although </w:t>
      </w:r>
      <w:r w:rsidR="00EF0FEE">
        <w:rPr>
          <w:rFonts w:ascii="Times New Roman" w:hAnsi="Times New Roman" w:cs="Times New Roman"/>
          <w:lang w:val="en-GB"/>
        </w:rPr>
        <w:t>important</w:t>
      </w:r>
      <w:r w:rsidR="003B77F1">
        <w:rPr>
          <w:rFonts w:ascii="Times New Roman" w:hAnsi="Times New Roman" w:cs="Times New Roman"/>
          <w:lang w:val="en-GB"/>
        </w:rPr>
        <w:t xml:space="preserve"> to understand</w:t>
      </w:r>
      <w:r w:rsidR="00EF0FEE">
        <w:rPr>
          <w:rFonts w:ascii="Times New Roman" w:hAnsi="Times New Roman" w:cs="Times New Roman"/>
          <w:lang w:val="en-GB"/>
        </w:rPr>
        <w:t>ing</w:t>
      </w:r>
      <w:r w:rsidR="003B77F1">
        <w:rPr>
          <w:rFonts w:ascii="Times New Roman" w:hAnsi="Times New Roman" w:cs="Times New Roman"/>
          <w:lang w:val="en-GB"/>
        </w:rPr>
        <w:t xml:space="preserve"> the dynamics of a population, a</w:t>
      </w:r>
      <w:r w:rsidR="003F3414">
        <w:rPr>
          <w:rFonts w:ascii="Times New Roman" w:hAnsi="Times New Roman" w:cs="Times New Roman"/>
          <w:lang w:val="en-GB"/>
        </w:rPr>
        <w:t xml:space="preserve">ccounting for the effect </w:t>
      </w:r>
      <w:r w:rsidR="003B77F1">
        <w:rPr>
          <w:rFonts w:ascii="Times New Roman" w:hAnsi="Times New Roman" w:cs="Times New Roman"/>
          <w:lang w:val="en-GB"/>
        </w:rPr>
        <w:t xml:space="preserve">of </w:t>
      </w:r>
      <w:r w:rsidR="003F3414">
        <w:rPr>
          <w:rFonts w:ascii="Times New Roman" w:hAnsi="Times New Roman" w:cs="Times New Roman"/>
          <w:lang w:val="en-GB"/>
        </w:rPr>
        <w:t xml:space="preserve">these variables </w:t>
      </w:r>
      <w:r w:rsidR="00727324">
        <w:rPr>
          <w:rFonts w:ascii="Times New Roman" w:hAnsi="Times New Roman" w:cs="Times New Roman"/>
          <w:lang w:val="en-GB"/>
        </w:rPr>
        <w:t>generally increase</w:t>
      </w:r>
      <w:r w:rsidR="00EF0FEE">
        <w:rPr>
          <w:rFonts w:ascii="Times New Roman" w:hAnsi="Times New Roman" w:cs="Times New Roman"/>
          <w:lang w:val="en-GB"/>
        </w:rPr>
        <w:t>s</w:t>
      </w:r>
      <w:r w:rsidR="003F3414">
        <w:rPr>
          <w:rFonts w:ascii="Times New Roman" w:hAnsi="Times New Roman" w:cs="Times New Roman"/>
          <w:lang w:val="en-GB"/>
        </w:rPr>
        <w:t xml:space="preserve"> cost</w:t>
      </w:r>
      <w:r w:rsidR="00727324">
        <w:rPr>
          <w:rFonts w:ascii="Times New Roman" w:hAnsi="Times New Roman" w:cs="Times New Roman"/>
          <w:lang w:val="en-GB"/>
        </w:rPr>
        <w:t>s</w:t>
      </w:r>
      <w:r w:rsidR="003F3414">
        <w:rPr>
          <w:rFonts w:ascii="Times New Roman" w:hAnsi="Times New Roman" w:cs="Times New Roman"/>
          <w:lang w:val="en-GB"/>
        </w:rPr>
        <w:t>.</w:t>
      </w:r>
    </w:p>
    <w:p w14:paraId="547C8F83" w14:textId="6EDE09EE" w:rsidR="00574BD7" w:rsidRPr="00122B28" w:rsidRDefault="003B77F1" w:rsidP="00DF2449">
      <w:pPr>
        <w:spacing w:line="480" w:lineRule="auto"/>
        <w:rPr>
          <w:rFonts w:ascii="Times New Roman" w:hAnsi="Times New Roman" w:cs="Times New Roman"/>
          <w:lang w:val="en-GB"/>
        </w:rPr>
      </w:pPr>
      <w:r>
        <w:rPr>
          <w:rFonts w:ascii="Times New Roman" w:hAnsi="Times New Roman" w:cs="Times New Roman"/>
          <w:lang w:val="en-GB"/>
        </w:rPr>
        <w:tab/>
      </w:r>
      <w:r w:rsidR="003F3414">
        <w:rPr>
          <w:rFonts w:ascii="Times New Roman" w:hAnsi="Times New Roman" w:cs="Times New Roman"/>
          <w:lang w:val="en-GB"/>
        </w:rPr>
        <w:t>I</w:t>
      </w:r>
      <w:r w:rsidR="003F3414" w:rsidRPr="00122B28">
        <w:rPr>
          <w:rFonts w:ascii="Times New Roman" w:hAnsi="Times New Roman" w:cs="Times New Roman"/>
          <w:lang w:val="en-GB"/>
        </w:rPr>
        <w:t>nt</w:t>
      </w:r>
      <w:r w:rsidR="003F3414">
        <w:rPr>
          <w:rFonts w:ascii="Times New Roman" w:hAnsi="Times New Roman" w:cs="Times New Roman"/>
          <w:lang w:val="en-GB"/>
        </w:rPr>
        <w:t>egrated population models (</w:t>
      </w:r>
      <w:r w:rsidR="00376008">
        <w:rPr>
          <w:rFonts w:ascii="Times New Roman" w:hAnsi="Times New Roman" w:cs="Times New Roman"/>
          <w:lang w:val="en-GB"/>
        </w:rPr>
        <w:t xml:space="preserve">traditionally called IPMs, but here </w:t>
      </w:r>
      <w:proofErr w:type="spellStart"/>
      <w:r w:rsidR="00376008">
        <w:rPr>
          <w:rFonts w:ascii="Times New Roman" w:hAnsi="Times New Roman" w:cs="Times New Roman"/>
          <w:lang w:val="en-GB"/>
        </w:rPr>
        <w:t>IPopM</w:t>
      </w:r>
      <w:r w:rsidR="009132DD">
        <w:rPr>
          <w:rFonts w:ascii="Times New Roman" w:hAnsi="Times New Roman" w:cs="Times New Roman"/>
          <w:lang w:val="en-GB"/>
        </w:rPr>
        <w:t>s</w:t>
      </w:r>
      <w:proofErr w:type="spellEnd"/>
      <w:r w:rsidR="003F3414" w:rsidRPr="00122B28">
        <w:rPr>
          <w:rFonts w:ascii="Times New Roman" w:hAnsi="Times New Roman" w:cs="Times New Roman"/>
          <w:lang w:val="en-GB"/>
        </w:rPr>
        <w:t xml:space="preserve">) have been proposed as a single statistical framework </w:t>
      </w:r>
      <w:r w:rsidR="003F3414">
        <w:rPr>
          <w:rFonts w:ascii="Times New Roman" w:hAnsi="Times New Roman" w:cs="Times New Roman"/>
          <w:lang w:val="en-GB"/>
        </w:rPr>
        <w:t>to study the dynamics of populations</w:t>
      </w:r>
      <w:r w:rsidR="009132DD">
        <w:rPr>
          <w:rFonts w:ascii="Times New Roman" w:hAnsi="Times New Roman" w:cs="Times New Roman"/>
          <w:lang w:val="en-GB"/>
        </w:rPr>
        <w:t xml:space="preserve">. In </w:t>
      </w:r>
      <w:proofErr w:type="spellStart"/>
      <w:r w:rsidR="00376008">
        <w:rPr>
          <w:rFonts w:ascii="Times New Roman" w:hAnsi="Times New Roman" w:cs="Times New Roman"/>
          <w:lang w:val="en-GB"/>
        </w:rPr>
        <w:t>IPopM</w:t>
      </w:r>
      <w:r w:rsidR="009132DD">
        <w:rPr>
          <w:rFonts w:ascii="Times New Roman" w:hAnsi="Times New Roman" w:cs="Times New Roman"/>
          <w:lang w:val="en-GB"/>
        </w:rPr>
        <w:t>s</w:t>
      </w:r>
      <w:proofErr w:type="spellEnd"/>
      <w:r w:rsidR="009132DD">
        <w:rPr>
          <w:rFonts w:ascii="Times New Roman" w:hAnsi="Times New Roman" w:cs="Times New Roman"/>
          <w:lang w:val="en-GB"/>
        </w:rPr>
        <w:t xml:space="preserve">, </w:t>
      </w:r>
      <w:r w:rsidR="003F3414" w:rsidRPr="00122B28">
        <w:rPr>
          <w:rFonts w:ascii="Times New Roman" w:hAnsi="Times New Roman" w:cs="Times New Roman"/>
          <w:lang w:val="en-GB"/>
        </w:rPr>
        <w:t>data from different sources can be used</w:t>
      </w:r>
      <w:r w:rsidR="003F3414">
        <w:rPr>
          <w:rFonts w:ascii="Times New Roman" w:hAnsi="Times New Roman" w:cs="Times New Roman"/>
          <w:lang w:val="en-GB"/>
        </w:rPr>
        <w:t xml:space="preserve"> together and in this way</w:t>
      </w:r>
      <w:r w:rsidR="003F3414" w:rsidRPr="00122B28">
        <w:rPr>
          <w:rFonts w:ascii="Times New Roman" w:hAnsi="Times New Roman" w:cs="Times New Roman"/>
          <w:lang w:val="en-GB"/>
        </w:rPr>
        <w:t xml:space="preserve"> better inform </w:t>
      </w:r>
      <w:r w:rsidR="003F3414">
        <w:rPr>
          <w:rFonts w:ascii="Times New Roman" w:hAnsi="Times New Roman" w:cs="Times New Roman"/>
          <w:lang w:val="en-GB"/>
        </w:rPr>
        <w:t xml:space="preserve">unknown </w:t>
      </w:r>
      <w:r w:rsidR="009132DD">
        <w:rPr>
          <w:rFonts w:ascii="Times New Roman" w:hAnsi="Times New Roman" w:cs="Times New Roman"/>
          <w:lang w:val="en-GB"/>
        </w:rPr>
        <w:t xml:space="preserve">estimates on </w:t>
      </w:r>
      <w:r w:rsidR="003F3414" w:rsidRPr="00122B28">
        <w:rPr>
          <w:rFonts w:ascii="Times New Roman" w:hAnsi="Times New Roman" w:cs="Times New Roman"/>
          <w:lang w:val="en-GB"/>
        </w:rPr>
        <w:t xml:space="preserve">demographic </w:t>
      </w:r>
      <w:r w:rsidR="009132DD">
        <w:rPr>
          <w:rFonts w:ascii="Times New Roman" w:hAnsi="Times New Roman" w:cs="Times New Roman"/>
          <w:lang w:val="en-GB"/>
        </w:rPr>
        <w:t>parameters</w:t>
      </w:r>
      <w:r w:rsidR="003F3414" w:rsidRPr="00122B28">
        <w:rPr>
          <w:rFonts w:ascii="Times New Roman" w:hAnsi="Times New Roman" w:cs="Times New Roman"/>
          <w:lang w:val="en-GB"/>
        </w:rPr>
        <w:t xml:space="preserve"> (</w:t>
      </w:r>
      <w:proofErr w:type="spellStart"/>
      <w:r w:rsidR="003F3414" w:rsidRPr="00122B28">
        <w:rPr>
          <w:rFonts w:ascii="Times New Roman" w:hAnsi="Times New Roman" w:cs="Times New Roman"/>
          <w:lang w:val="en-GB"/>
        </w:rPr>
        <w:t>Raftery</w:t>
      </w:r>
      <w:proofErr w:type="spellEnd"/>
      <w:r w:rsidR="003F3414" w:rsidRPr="00122B28">
        <w:rPr>
          <w:rFonts w:ascii="Times New Roman" w:hAnsi="Times New Roman" w:cs="Times New Roman"/>
          <w:lang w:val="en-GB"/>
        </w:rPr>
        <w:t xml:space="preserve">, Givens &amp; </w:t>
      </w:r>
      <w:proofErr w:type="spellStart"/>
      <w:r w:rsidR="003F3414" w:rsidRPr="00122B28">
        <w:rPr>
          <w:rFonts w:ascii="Times New Roman" w:hAnsi="Times New Roman" w:cs="Times New Roman"/>
          <w:lang w:val="en-GB"/>
        </w:rPr>
        <w:t>Zeh</w:t>
      </w:r>
      <w:proofErr w:type="spellEnd"/>
      <w:r w:rsidR="003F3414" w:rsidRPr="00122B28">
        <w:rPr>
          <w:rFonts w:ascii="Times New Roman" w:hAnsi="Times New Roman" w:cs="Times New Roman"/>
          <w:lang w:val="en-GB"/>
        </w:rPr>
        <w:t xml:space="preserve">, 1995; </w:t>
      </w:r>
      <w:proofErr w:type="spellStart"/>
      <w:r w:rsidR="003F3414" w:rsidRPr="00122B28">
        <w:rPr>
          <w:rFonts w:ascii="Times New Roman" w:hAnsi="Times New Roman" w:cs="Times New Roman"/>
          <w:lang w:val="en-GB"/>
        </w:rPr>
        <w:t>Besbeas</w:t>
      </w:r>
      <w:proofErr w:type="spellEnd"/>
      <w:r w:rsidR="003F3414" w:rsidRPr="00122B28">
        <w:rPr>
          <w:rFonts w:ascii="Times New Roman" w:hAnsi="Times New Roman" w:cs="Times New Roman"/>
          <w:lang w:val="en-GB"/>
        </w:rPr>
        <w:t xml:space="preserve"> et al. 2002; Brooks et al. 2004; </w:t>
      </w:r>
      <w:proofErr w:type="spellStart"/>
      <w:r w:rsidR="003F3414" w:rsidRPr="00122B28">
        <w:rPr>
          <w:rFonts w:ascii="Times New Roman" w:hAnsi="Times New Roman" w:cs="Times New Roman"/>
          <w:lang w:val="en-GB"/>
        </w:rPr>
        <w:t>Schaub</w:t>
      </w:r>
      <w:proofErr w:type="spellEnd"/>
      <w:r w:rsidR="003F3414" w:rsidRPr="00122B28">
        <w:rPr>
          <w:rFonts w:ascii="Times New Roman" w:hAnsi="Times New Roman" w:cs="Times New Roman"/>
          <w:lang w:val="en-GB"/>
        </w:rPr>
        <w:t xml:space="preserve"> &amp; </w:t>
      </w:r>
      <w:proofErr w:type="spellStart"/>
      <w:r w:rsidR="003F3414" w:rsidRPr="00122B28">
        <w:rPr>
          <w:rFonts w:ascii="Times New Roman" w:hAnsi="Times New Roman" w:cs="Times New Roman"/>
          <w:lang w:val="en-GB"/>
        </w:rPr>
        <w:t>Abadi</w:t>
      </w:r>
      <w:proofErr w:type="spellEnd"/>
      <w:r w:rsidR="003F3414" w:rsidRPr="00122B28">
        <w:rPr>
          <w:rFonts w:ascii="Times New Roman" w:hAnsi="Times New Roman" w:cs="Times New Roman"/>
          <w:lang w:val="en-GB"/>
        </w:rPr>
        <w:t xml:space="preserve">, 2011; </w:t>
      </w:r>
      <w:proofErr w:type="spellStart"/>
      <w:r w:rsidR="003F3414" w:rsidRPr="00122B28">
        <w:rPr>
          <w:rFonts w:ascii="Times New Roman" w:hAnsi="Times New Roman" w:cs="Times New Roman"/>
          <w:lang w:val="en-GB"/>
        </w:rPr>
        <w:t>Kéry</w:t>
      </w:r>
      <w:proofErr w:type="spellEnd"/>
      <w:r w:rsidR="003F3414" w:rsidRPr="00122B28">
        <w:rPr>
          <w:rFonts w:ascii="Times New Roman" w:hAnsi="Times New Roman" w:cs="Times New Roman"/>
          <w:lang w:val="en-GB"/>
        </w:rPr>
        <w:t xml:space="preserve"> &amp; </w:t>
      </w:r>
      <w:proofErr w:type="spellStart"/>
      <w:r w:rsidR="003F3414" w:rsidRPr="00122B28">
        <w:rPr>
          <w:rFonts w:ascii="Times New Roman" w:hAnsi="Times New Roman" w:cs="Times New Roman"/>
          <w:lang w:val="en-GB"/>
        </w:rPr>
        <w:t>Schaub</w:t>
      </w:r>
      <w:proofErr w:type="spellEnd"/>
      <w:r w:rsidR="003F3414" w:rsidRPr="00122B28">
        <w:rPr>
          <w:rFonts w:ascii="Times New Roman" w:hAnsi="Times New Roman" w:cs="Times New Roman"/>
          <w:lang w:val="en-GB"/>
        </w:rPr>
        <w:t xml:space="preserve"> 2012</w:t>
      </w:r>
      <w:r w:rsidR="003F3414">
        <w:rPr>
          <w:rFonts w:ascii="Times New Roman" w:hAnsi="Times New Roman" w:cs="Times New Roman"/>
          <w:lang w:val="en-GB"/>
        </w:rPr>
        <w:t>; Chandler &amp; Clark, 2014</w:t>
      </w:r>
      <w:r w:rsidR="003F3414" w:rsidRPr="00122B28">
        <w:rPr>
          <w:rFonts w:ascii="Times New Roman" w:hAnsi="Times New Roman" w:cs="Times New Roman"/>
          <w:lang w:val="en-GB"/>
        </w:rPr>
        <w:t xml:space="preserve">). </w:t>
      </w:r>
      <w:r w:rsidR="009132DD">
        <w:rPr>
          <w:rFonts w:ascii="Times New Roman" w:hAnsi="Times New Roman" w:cs="Times New Roman"/>
          <w:lang w:val="en-GB"/>
        </w:rPr>
        <w:t>T</w:t>
      </w:r>
      <w:r>
        <w:rPr>
          <w:rFonts w:ascii="Times New Roman" w:hAnsi="Times New Roman" w:cs="Times New Roman"/>
          <w:lang w:val="en-GB"/>
        </w:rPr>
        <w:t>herefore, t</w:t>
      </w:r>
      <w:r w:rsidR="009132DD">
        <w:rPr>
          <w:rFonts w:ascii="Times New Roman" w:hAnsi="Times New Roman" w:cs="Times New Roman"/>
          <w:lang w:val="en-GB"/>
        </w:rPr>
        <w:t xml:space="preserve">his framework </w:t>
      </w:r>
      <w:r>
        <w:rPr>
          <w:rFonts w:ascii="Times New Roman" w:hAnsi="Times New Roman" w:cs="Times New Roman"/>
          <w:lang w:val="en-GB"/>
        </w:rPr>
        <w:t>allows</w:t>
      </w:r>
      <w:r w:rsidR="009132DD">
        <w:rPr>
          <w:rFonts w:ascii="Times New Roman" w:hAnsi="Times New Roman" w:cs="Times New Roman"/>
          <w:lang w:val="en-GB"/>
        </w:rPr>
        <w:t xml:space="preserve"> </w:t>
      </w:r>
      <w:r>
        <w:rPr>
          <w:rFonts w:ascii="Times New Roman" w:hAnsi="Times New Roman" w:cs="Times New Roman"/>
          <w:lang w:val="en-GB"/>
        </w:rPr>
        <w:t>estimating</w:t>
      </w:r>
      <w:r w:rsidR="009132DD">
        <w:rPr>
          <w:rFonts w:ascii="Times New Roman" w:hAnsi="Times New Roman" w:cs="Times New Roman"/>
          <w:lang w:val="en-GB"/>
        </w:rPr>
        <w:t xml:space="preserve"> partial information on vital rates to infer those rates that are harder to estimate.</w:t>
      </w:r>
    </w:p>
    <w:p w14:paraId="35727B61" w14:textId="522A315A" w:rsidR="008E03C5" w:rsidRDefault="00F55DB9" w:rsidP="008E03C5">
      <w:pPr>
        <w:spacing w:line="480" w:lineRule="auto"/>
        <w:rPr>
          <w:rFonts w:ascii="Times New Roman" w:hAnsi="Times New Roman" w:cs="Times New Roman"/>
          <w:lang w:val="en-GB"/>
        </w:rPr>
      </w:pPr>
      <w:r>
        <w:rPr>
          <w:rFonts w:ascii="Times New Roman" w:hAnsi="Times New Roman" w:cs="Times New Roman"/>
          <w:lang w:val="en-GB"/>
        </w:rPr>
        <w:tab/>
      </w:r>
      <w:r w:rsidR="00AE6CDA">
        <w:rPr>
          <w:rFonts w:ascii="Times New Roman" w:hAnsi="Times New Roman" w:cs="Times New Roman"/>
          <w:lang w:val="en-GB"/>
        </w:rPr>
        <w:t xml:space="preserve">Previous work with </w:t>
      </w:r>
      <w:proofErr w:type="spellStart"/>
      <w:r w:rsidR="00376008">
        <w:rPr>
          <w:rFonts w:ascii="Times New Roman" w:hAnsi="Times New Roman" w:cs="Times New Roman"/>
          <w:lang w:val="en-GB"/>
        </w:rPr>
        <w:t>IPopM</w:t>
      </w:r>
      <w:r w:rsidR="00AE6CDA">
        <w:rPr>
          <w:rFonts w:ascii="Times New Roman" w:hAnsi="Times New Roman" w:cs="Times New Roman"/>
          <w:lang w:val="en-GB"/>
        </w:rPr>
        <w:t>s</w:t>
      </w:r>
      <w:proofErr w:type="spellEnd"/>
      <w:r w:rsidR="00AE6CDA" w:rsidRPr="00122B28">
        <w:rPr>
          <w:rFonts w:ascii="Times New Roman" w:hAnsi="Times New Roman" w:cs="Times New Roman"/>
          <w:lang w:val="en-GB"/>
        </w:rPr>
        <w:t xml:space="preserve"> </w:t>
      </w:r>
      <w:r w:rsidR="00AE6CDA">
        <w:rPr>
          <w:rFonts w:ascii="Times New Roman" w:hAnsi="Times New Roman" w:cs="Times New Roman"/>
          <w:lang w:val="en-GB"/>
        </w:rPr>
        <w:t xml:space="preserve">has focused on scenarios where </w:t>
      </w:r>
      <w:r w:rsidR="00051741" w:rsidRPr="00122B28">
        <w:rPr>
          <w:rFonts w:ascii="Times New Roman" w:hAnsi="Times New Roman" w:cs="Times New Roman"/>
          <w:lang w:val="en-GB"/>
        </w:rPr>
        <w:t>only partial information o</w:t>
      </w:r>
      <w:r w:rsidR="008E03C5">
        <w:rPr>
          <w:rFonts w:ascii="Times New Roman" w:hAnsi="Times New Roman" w:cs="Times New Roman"/>
          <w:lang w:val="en-GB"/>
        </w:rPr>
        <w:t xml:space="preserve">n the vital rates is available, usually working with vertebrate species </w:t>
      </w:r>
      <w:r w:rsidR="00051741" w:rsidRPr="00122B28">
        <w:rPr>
          <w:rFonts w:ascii="Times New Roman" w:hAnsi="Times New Roman" w:cs="Times New Roman"/>
          <w:lang w:val="en-GB"/>
        </w:rPr>
        <w:t>(</w:t>
      </w:r>
      <w:r w:rsidR="00C0761E" w:rsidRPr="00122B28">
        <w:rPr>
          <w:rFonts w:ascii="Times New Roman" w:hAnsi="Times New Roman" w:cs="Times New Roman"/>
          <w:lang w:val="en-GB"/>
        </w:rPr>
        <w:t xml:space="preserve">e.g. </w:t>
      </w:r>
      <w:proofErr w:type="spellStart"/>
      <w:r w:rsidR="00F01D91" w:rsidRPr="00122B28">
        <w:rPr>
          <w:rFonts w:ascii="Times New Roman" w:hAnsi="Times New Roman" w:cs="Times New Roman"/>
          <w:lang w:val="en-GB"/>
        </w:rPr>
        <w:t>Schaub</w:t>
      </w:r>
      <w:proofErr w:type="spellEnd"/>
      <w:r w:rsidR="00F01D91" w:rsidRPr="00122B28">
        <w:rPr>
          <w:rFonts w:ascii="Times New Roman" w:hAnsi="Times New Roman" w:cs="Times New Roman"/>
          <w:lang w:val="en-GB"/>
        </w:rPr>
        <w:t xml:space="preserve"> et al. 2007</w:t>
      </w:r>
      <w:r w:rsidR="0026210E" w:rsidRPr="00122B28">
        <w:rPr>
          <w:rFonts w:ascii="Times New Roman" w:hAnsi="Times New Roman" w:cs="Times New Roman"/>
          <w:lang w:val="en-GB"/>
        </w:rPr>
        <w:t>;</w:t>
      </w:r>
      <w:r w:rsidR="00051741" w:rsidRPr="00122B28">
        <w:rPr>
          <w:rFonts w:ascii="Times New Roman" w:hAnsi="Times New Roman" w:cs="Times New Roman"/>
          <w:lang w:val="en-GB"/>
        </w:rPr>
        <w:t xml:space="preserve"> </w:t>
      </w:r>
      <w:proofErr w:type="spellStart"/>
      <w:r w:rsidR="0026210E" w:rsidRPr="00122B28">
        <w:rPr>
          <w:rFonts w:ascii="Times New Roman" w:hAnsi="Times New Roman" w:cs="Times New Roman"/>
          <w:lang w:val="en-GB"/>
        </w:rPr>
        <w:t>Kéry</w:t>
      </w:r>
      <w:proofErr w:type="spellEnd"/>
      <w:r w:rsidR="0026210E" w:rsidRPr="00122B28">
        <w:rPr>
          <w:rFonts w:ascii="Times New Roman" w:hAnsi="Times New Roman" w:cs="Times New Roman"/>
          <w:lang w:val="en-GB"/>
        </w:rPr>
        <w:t xml:space="preserve"> &amp; </w:t>
      </w:r>
      <w:proofErr w:type="spellStart"/>
      <w:r w:rsidR="0026210E" w:rsidRPr="00122B28">
        <w:rPr>
          <w:rFonts w:ascii="Times New Roman" w:hAnsi="Times New Roman" w:cs="Times New Roman"/>
          <w:lang w:val="en-GB"/>
        </w:rPr>
        <w:t>Schaub</w:t>
      </w:r>
      <w:proofErr w:type="spellEnd"/>
      <w:r w:rsidR="0026210E" w:rsidRPr="00122B28">
        <w:rPr>
          <w:rFonts w:ascii="Times New Roman" w:hAnsi="Times New Roman" w:cs="Times New Roman"/>
          <w:lang w:val="en-GB"/>
        </w:rPr>
        <w:t xml:space="preserve"> 2012;</w:t>
      </w:r>
      <w:r w:rsidR="00645455" w:rsidRPr="00122B28">
        <w:rPr>
          <w:rFonts w:ascii="Times New Roman" w:hAnsi="Times New Roman" w:cs="Times New Roman"/>
          <w:lang w:val="en-GB"/>
        </w:rPr>
        <w:t xml:space="preserve"> </w:t>
      </w:r>
      <w:r w:rsidR="001967A8" w:rsidRPr="00122B28">
        <w:rPr>
          <w:rFonts w:ascii="Times New Roman" w:hAnsi="Times New Roman" w:cs="Times New Roman"/>
          <w:lang w:val="en-GB"/>
        </w:rPr>
        <w:t xml:space="preserve">Maunder &amp; Punt </w:t>
      </w:r>
      <w:r w:rsidR="000A54D3" w:rsidRPr="00122B28">
        <w:rPr>
          <w:rFonts w:ascii="Times New Roman" w:hAnsi="Times New Roman" w:cs="Times New Roman"/>
          <w:lang w:val="en-GB"/>
        </w:rPr>
        <w:t>2013</w:t>
      </w:r>
      <w:r w:rsidR="00122B28" w:rsidRPr="00122B28">
        <w:rPr>
          <w:rFonts w:ascii="Times New Roman" w:hAnsi="Times New Roman" w:cs="Times New Roman"/>
          <w:lang w:val="en-GB"/>
        </w:rPr>
        <w:t xml:space="preserve">; but cf. </w:t>
      </w:r>
      <w:r w:rsidR="00122B28">
        <w:rPr>
          <w:rFonts w:ascii="Times New Roman" w:hAnsi="Times New Roman" w:cs="Times New Roman"/>
          <w:lang w:val="en-US"/>
        </w:rPr>
        <w:t xml:space="preserve">McMahon </w:t>
      </w:r>
      <w:r w:rsidR="00122B28" w:rsidRPr="00122B28">
        <w:rPr>
          <w:rFonts w:ascii="Times New Roman" w:hAnsi="Times New Roman" w:cs="Times New Roman"/>
          <w:lang w:val="en-US"/>
        </w:rPr>
        <w:t>&amp; Parker</w:t>
      </w:r>
      <w:r w:rsidR="00122B28">
        <w:rPr>
          <w:rFonts w:ascii="Times New Roman" w:hAnsi="Times New Roman" w:cs="Times New Roman"/>
          <w:lang w:val="en-US"/>
        </w:rPr>
        <w:t xml:space="preserve"> </w:t>
      </w:r>
      <w:r w:rsidR="00122B28" w:rsidRPr="00122B28">
        <w:rPr>
          <w:rFonts w:ascii="Times New Roman" w:hAnsi="Times New Roman" w:cs="Times New Roman"/>
          <w:lang w:val="en-US"/>
        </w:rPr>
        <w:t>2014</w:t>
      </w:r>
      <w:r w:rsidR="008E03C5">
        <w:rPr>
          <w:rFonts w:ascii="Times New Roman" w:hAnsi="Times New Roman" w:cs="Times New Roman"/>
          <w:lang w:val="en-GB"/>
        </w:rPr>
        <w:t xml:space="preserve">). </w:t>
      </w:r>
      <w:r w:rsidR="007A3C77">
        <w:rPr>
          <w:rFonts w:ascii="Times New Roman" w:hAnsi="Times New Roman" w:cs="Times New Roman"/>
          <w:lang w:val="en-GB"/>
        </w:rPr>
        <w:t xml:space="preserve">In addition to research explicitly stated as </w:t>
      </w:r>
      <w:proofErr w:type="spellStart"/>
      <w:r w:rsidR="007A3C77">
        <w:rPr>
          <w:rFonts w:ascii="Times New Roman" w:hAnsi="Times New Roman" w:cs="Times New Roman"/>
          <w:lang w:val="en-GB"/>
        </w:rPr>
        <w:t>IPopMs</w:t>
      </w:r>
      <w:proofErr w:type="spellEnd"/>
      <w:r w:rsidR="001967A8" w:rsidRPr="00122B28">
        <w:rPr>
          <w:rFonts w:ascii="Times New Roman" w:hAnsi="Times New Roman" w:cs="Times New Roman"/>
          <w:lang w:val="en-GB"/>
        </w:rPr>
        <w:t xml:space="preserve">, </w:t>
      </w:r>
      <w:r w:rsidR="0062795D">
        <w:rPr>
          <w:rFonts w:ascii="Times New Roman" w:hAnsi="Times New Roman" w:cs="Times New Roman"/>
          <w:lang w:val="en-GB"/>
        </w:rPr>
        <w:t>many authors have tried to</w:t>
      </w:r>
      <w:r w:rsidR="000C49F7">
        <w:rPr>
          <w:rFonts w:ascii="Times New Roman" w:hAnsi="Times New Roman" w:cs="Times New Roman"/>
          <w:lang w:val="en-GB"/>
        </w:rPr>
        <w:t xml:space="preserve"> infer unobserved vital rates from </w:t>
      </w:r>
      <w:r w:rsidR="00341871">
        <w:rPr>
          <w:rFonts w:ascii="Times New Roman" w:hAnsi="Times New Roman" w:cs="Times New Roman"/>
          <w:lang w:val="en-GB"/>
        </w:rPr>
        <w:t>observed</w:t>
      </w:r>
      <w:r w:rsidR="000C49F7">
        <w:rPr>
          <w:rFonts w:ascii="Times New Roman" w:hAnsi="Times New Roman" w:cs="Times New Roman"/>
          <w:lang w:val="en-GB"/>
        </w:rPr>
        <w:t xml:space="preserve"> </w:t>
      </w:r>
      <w:r w:rsidR="007A3C77">
        <w:rPr>
          <w:rFonts w:ascii="Times New Roman" w:hAnsi="Times New Roman" w:cs="Times New Roman"/>
          <w:lang w:val="en-GB"/>
        </w:rPr>
        <w:t>ones</w:t>
      </w:r>
      <w:r w:rsidR="00882DFA">
        <w:rPr>
          <w:rFonts w:ascii="Times New Roman" w:hAnsi="Times New Roman" w:cs="Times New Roman"/>
          <w:lang w:val="en-GB"/>
        </w:rPr>
        <w:t xml:space="preserve"> (</w:t>
      </w:r>
      <w:r w:rsidR="00E27C6B">
        <w:rPr>
          <w:rFonts w:ascii="Times New Roman" w:hAnsi="Times New Roman" w:cs="Times New Roman"/>
          <w:lang w:val="en-GB"/>
        </w:rPr>
        <w:t xml:space="preserve">REFS, </w:t>
      </w:r>
      <w:r w:rsidR="00882DFA">
        <w:rPr>
          <w:rFonts w:ascii="Times New Roman" w:hAnsi="Times New Roman" w:cs="Times New Roman"/>
          <w:lang w:val="en-GB"/>
        </w:rPr>
        <w:t>McMahon &amp; Parker 2013</w:t>
      </w:r>
      <w:r w:rsidR="00E27C6B">
        <w:rPr>
          <w:rFonts w:ascii="Times New Roman" w:hAnsi="Times New Roman" w:cs="Times New Roman"/>
          <w:lang w:val="en-GB"/>
        </w:rPr>
        <w:t>). T</w:t>
      </w:r>
      <w:r w:rsidR="00882DFA">
        <w:rPr>
          <w:rFonts w:ascii="Times New Roman" w:hAnsi="Times New Roman" w:cs="Times New Roman"/>
          <w:lang w:val="en-GB"/>
        </w:rPr>
        <w:t>his method can be traced back to</w:t>
      </w:r>
      <w:r w:rsidR="000C49F7">
        <w:rPr>
          <w:rFonts w:ascii="Times New Roman" w:hAnsi="Times New Roman" w:cs="Times New Roman"/>
          <w:lang w:val="en-GB"/>
        </w:rPr>
        <w:t xml:space="preserve"> inverse</w:t>
      </w:r>
      <w:r w:rsidR="00882DFA">
        <w:rPr>
          <w:rFonts w:ascii="Times New Roman" w:hAnsi="Times New Roman" w:cs="Times New Roman"/>
          <w:lang w:val="en-GB"/>
        </w:rPr>
        <w:t>/backward</w:t>
      </w:r>
      <w:r w:rsidR="000C49F7">
        <w:rPr>
          <w:rFonts w:ascii="Times New Roman" w:hAnsi="Times New Roman" w:cs="Times New Roman"/>
          <w:lang w:val="en-GB"/>
        </w:rPr>
        <w:t xml:space="preserve"> projection</w:t>
      </w:r>
      <w:r w:rsidR="00882DFA">
        <w:rPr>
          <w:rFonts w:ascii="Times New Roman" w:hAnsi="Times New Roman" w:cs="Times New Roman"/>
          <w:lang w:val="en-GB"/>
        </w:rPr>
        <w:t xml:space="preserve"> models</w:t>
      </w:r>
      <w:r w:rsidR="00E27C6B">
        <w:rPr>
          <w:rFonts w:ascii="Times New Roman" w:hAnsi="Times New Roman" w:cs="Times New Roman"/>
          <w:lang w:val="en-GB"/>
        </w:rPr>
        <w:t xml:space="preserve"> in human populations where </w:t>
      </w:r>
      <w:r w:rsidR="00FA6C8E">
        <w:rPr>
          <w:rFonts w:ascii="Times New Roman" w:hAnsi="Times New Roman" w:cs="Times New Roman"/>
          <w:lang w:val="en-GB"/>
        </w:rPr>
        <w:t>the aim is</w:t>
      </w:r>
      <w:r w:rsidR="00E27C6B">
        <w:rPr>
          <w:rFonts w:ascii="Times New Roman" w:hAnsi="Times New Roman" w:cs="Times New Roman"/>
          <w:lang w:val="en-GB"/>
        </w:rPr>
        <w:t xml:space="preserve"> to infer mortality and fertility rates, alon</w:t>
      </w:r>
      <w:r w:rsidR="00FA6C8E">
        <w:rPr>
          <w:rFonts w:ascii="Times New Roman" w:hAnsi="Times New Roman" w:cs="Times New Roman"/>
          <w:lang w:val="en-GB"/>
        </w:rPr>
        <w:t>g with population age structure</w:t>
      </w:r>
      <w:r w:rsidR="007A3C77">
        <w:rPr>
          <w:rFonts w:ascii="Times New Roman" w:hAnsi="Times New Roman" w:cs="Times New Roman"/>
          <w:lang w:val="en-GB"/>
        </w:rPr>
        <w:t>, from annual birth and death</w:t>
      </w:r>
      <w:r w:rsidR="00E27C6B">
        <w:rPr>
          <w:rFonts w:ascii="Times New Roman" w:hAnsi="Times New Roman" w:cs="Times New Roman"/>
          <w:lang w:val="en-GB"/>
        </w:rPr>
        <w:t xml:space="preserve"> records (Lee 1974, 1985; Wrigley &amp; Schofield 1981; </w:t>
      </w:r>
      <w:proofErr w:type="spellStart"/>
      <w:r w:rsidR="00E27C6B">
        <w:rPr>
          <w:rFonts w:ascii="Times New Roman" w:hAnsi="Times New Roman" w:cs="Times New Roman"/>
          <w:lang w:val="en-GB"/>
        </w:rPr>
        <w:t>Oeppen</w:t>
      </w:r>
      <w:proofErr w:type="spellEnd"/>
      <w:r w:rsidR="00E27C6B">
        <w:rPr>
          <w:rFonts w:ascii="Times New Roman" w:hAnsi="Times New Roman" w:cs="Times New Roman"/>
          <w:lang w:val="en-GB"/>
        </w:rPr>
        <w:t xml:space="preserve"> 1993).</w:t>
      </w:r>
      <w:r w:rsidR="00D75097">
        <w:rPr>
          <w:rFonts w:ascii="Times New Roman" w:hAnsi="Times New Roman" w:cs="Times New Roman"/>
          <w:lang w:val="en-GB"/>
        </w:rPr>
        <w:t xml:space="preserve"> </w:t>
      </w:r>
      <w:r w:rsidR="008E03C5">
        <w:rPr>
          <w:rFonts w:ascii="Times New Roman" w:hAnsi="Times New Roman" w:cs="Times New Roman"/>
          <w:lang w:val="en-GB"/>
        </w:rPr>
        <w:tab/>
      </w:r>
    </w:p>
    <w:p w14:paraId="59AD2115" w14:textId="3DBD369C" w:rsidR="008E03C5" w:rsidRDefault="008E03C5" w:rsidP="008E03C5">
      <w:pPr>
        <w:spacing w:line="480" w:lineRule="auto"/>
        <w:rPr>
          <w:rFonts w:ascii="Times New Roman" w:hAnsi="Times New Roman" w:cs="Times New Roman"/>
          <w:lang w:val="en-GB"/>
        </w:rPr>
      </w:pPr>
      <w:r>
        <w:rPr>
          <w:rFonts w:ascii="Times New Roman" w:hAnsi="Times New Roman" w:cs="Times New Roman"/>
          <w:lang w:val="en-GB"/>
        </w:rPr>
        <w:tab/>
        <w:t>When at least one of the</w:t>
      </w:r>
      <w:r w:rsidRPr="00122B28">
        <w:rPr>
          <w:rFonts w:ascii="Times New Roman" w:hAnsi="Times New Roman" w:cs="Times New Roman"/>
          <w:lang w:val="en-GB"/>
        </w:rPr>
        <w:t xml:space="preserve"> variable</w:t>
      </w:r>
      <w:r>
        <w:rPr>
          <w:rFonts w:ascii="Times New Roman" w:hAnsi="Times New Roman" w:cs="Times New Roman"/>
          <w:lang w:val="en-GB"/>
        </w:rPr>
        <w:t>s that structure a population</w:t>
      </w:r>
      <w:r w:rsidRPr="00122B28">
        <w:rPr>
          <w:rFonts w:ascii="Times New Roman" w:hAnsi="Times New Roman" w:cs="Times New Roman"/>
          <w:lang w:val="en-GB"/>
        </w:rPr>
        <w:t xml:space="preserve"> is continuous, an integral projection model (</w:t>
      </w:r>
      <w:r>
        <w:rPr>
          <w:rFonts w:ascii="Times New Roman" w:hAnsi="Times New Roman" w:cs="Times New Roman"/>
          <w:lang w:val="en-GB"/>
        </w:rPr>
        <w:t xml:space="preserve">traditionally called IPM, but here </w:t>
      </w:r>
      <w:proofErr w:type="spellStart"/>
      <w:r>
        <w:rPr>
          <w:rFonts w:ascii="Times New Roman" w:hAnsi="Times New Roman" w:cs="Times New Roman"/>
          <w:lang w:val="en-GB"/>
        </w:rPr>
        <w:t>IProjM</w:t>
      </w:r>
      <w:proofErr w:type="spellEnd"/>
      <w:r w:rsidRPr="00122B28">
        <w:rPr>
          <w:rFonts w:ascii="Times New Roman" w:hAnsi="Times New Roman" w:cs="Times New Roman"/>
          <w:lang w:val="en-GB"/>
        </w:rPr>
        <w:t xml:space="preserve">) is the standard tool to analyse how </w:t>
      </w:r>
      <w:r>
        <w:rPr>
          <w:rFonts w:ascii="Times New Roman" w:hAnsi="Times New Roman" w:cs="Times New Roman"/>
          <w:lang w:val="en-GB"/>
        </w:rPr>
        <w:t xml:space="preserve">structured </w:t>
      </w:r>
      <w:r w:rsidRPr="00122B28">
        <w:rPr>
          <w:rFonts w:ascii="Times New Roman" w:hAnsi="Times New Roman" w:cs="Times New Roman"/>
          <w:lang w:val="en-GB"/>
        </w:rPr>
        <w:t xml:space="preserve">vital rates interact. </w:t>
      </w:r>
      <w:r>
        <w:rPr>
          <w:rFonts w:ascii="Times New Roman" w:hAnsi="Times New Roman" w:cs="Times New Roman"/>
          <w:lang w:val="en-GB"/>
        </w:rPr>
        <w:t xml:space="preserve">In an </w:t>
      </w:r>
      <w:proofErr w:type="spellStart"/>
      <w:r>
        <w:rPr>
          <w:rFonts w:ascii="Times New Roman" w:hAnsi="Times New Roman" w:cs="Times New Roman"/>
          <w:lang w:val="en-GB"/>
        </w:rPr>
        <w:t>IProjM</w:t>
      </w:r>
      <w:proofErr w:type="spellEnd"/>
      <w:r>
        <w:rPr>
          <w:rFonts w:ascii="Times New Roman" w:hAnsi="Times New Roman" w:cs="Times New Roman"/>
          <w:lang w:val="en-GB"/>
        </w:rPr>
        <w:t xml:space="preserve"> the user provides information on the vital rates, fits a function to each of these rates and obtains a time series of population structures describing the change of the population over time. </w:t>
      </w:r>
      <w:r w:rsidRPr="00122B28">
        <w:rPr>
          <w:rFonts w:ascii="Times New Roman" w:hAnsi="Times New Roman" w:cs="Times New Roman"/>
          <w:lang w:val="en-US"/>
        </w:rPr>
        <w:t xml:space="preserve">Traditionally, the </w:t>
      </w:r>
      <w:r>
        <w:rPr>
          <w:rFonts w:ascii="Times New Roman" w:hAnsi="Times New Roman" w:cs="Times New Roman"/>
          <w:lang w:val="en-US"/>
        </w:rPr>
        <w:t>functional forms used to describe these rates have</w:t>
      </w:r>
      <w:r w:rsidRPr="00122B28">
        <w:rPr>
          <w:rFonts w:ascii="Times New Roman" w:hAnsi="Times New Roman" w:cs="Times New Roman"/>
          <w:lang w:val="en-US"/>
        </w:rPr>
        <w:t xml:space="preserve"> depended on the </w:t>
      </w:r>
      <w:r>
        <w:rPr>
          <w:rFonts w:ascii="Times New Roman" w:hAnsi="Times New Roman" w:cs="Times New Roman"/>
          <w:lang w:val="en-US"/>
        </w:rPr>
        <w:t xml:space="preserve">particular </w:t>
      </w:r>
      <w:r w:rsidRPr="00122B28">
        <w:rPr>
          <w:rFonts w:ascii="Times New Roman" w:hAnsi="Times New Roman" w:cs="Times New Roman"/>
          <w:lang w:val="en-US"/>
        </w:rPr>
        <w:t xml:space="preserve">system under study as well as on </w:t>
      </w:r>
      <w:r>
        <w:rPr>
          <w:rFonts w:ascii="Times New Roman" w:hAnsi="Times New Roman" w:cs="Times New Roman"/>
          <w:lang w:val="en-US"/>
        </w:rPr>
        <w:t xml:space="preserve">the </w:t>
      </w:r>
      <w:r w:rsidRPr="00122B28">
        <w:rPr>
          <w:rFonts w:ascii="Times New Roman" w:hAnsi="Times New Roman" w:cs="Times New Roman"/>
          <w:lang w:val="en-US"/>
        </w:rPr>
        <w:t xml:space="preserve">type of data </w:t>
      </w:r>
      <w:r>
        <w:rPr>
          <w:rFonts w:ascii="Times New Roman" w:hAnsi="Times New Roman" w:cs="Times New Roman"/>
          <w:lang w:val="en-US"/>
        </w:rPr>
        <w:t>available</w:t>
      </w:r>
      <w:r w:rsidRPr="00122B28">
        <w:rPr>
          <w:rFonts w:ascii="Times New Roman" w:hAnsi="Times New Roman" w:cs="Times New Roman"/>
          <w:lang w:val="en-US"/>
        </w:rPr>
        <w:t>, but the general trend has been to fit some kind of linear model (</w:t>
      </w:r>
      <w:r>
        <w:rPr>
          <w:rFonts w:ascii="Times New Roman" w:hAnsi="Times New Roman" w:cs="Times New Roman"/>
          <w:lang w:val="en-US"/>
        </w:rPr>
        <w:t>generalized, additive, mixed, etc.)</w:t>
      </w:r>
      <w:r w:rsidRPr="00122B28">
        <w:rPr>
          <w:rFonts w:ascii="Times New Roman" w:hAnsi="Times New Roman" w:cs="Times New Roman"/>
          <w:lang w:val="en-US"/>
        </w:rPr>
        <w:t xml:space="preserve"> to the data </w:t>
      </w:r>
      <w:r>
        <w:rPr>
          <w:rFonts w:ascii="Times New Roman" w:hAnsi="Times New Roman" w:cs="Times New Roman"/>
          <w:lang w:val="en-US"/>
        </w:rPr>
        <w:t xml:space="preserve">on each vital rate separately </w:t>
      </w:r>
      <w:r w:rsidRPr="00122B28">
        <w:rPr>
          <w:rFonts w:ascii="Times New Roman" w:hAnsi="Times New Roman" w:cs="Times New Roman"/>
          <w:lang w:val="en-US"/>
        </w:rPr>
        <w:t>(</w:t>
      </w:r>
      <w:r w:rsidRPr="00122B28">
        <w:rPr>
          <w:rFonts w:ascii="Times New Roman" w:hAnsi="Times New Roman" w:cs="Times New Roman"/>
          <w:lang w:val="en-GB"/>
        </w:rPr>
        <w:t xml:space="preserve">Metcalf et al. 2013; </w:t>
      </w:r>
      <w:proofErr w:type="spellStart"/>
      <w:r w:rsidRPr="00122B28">
        <w:rPr>
          <w:rFonts w:ascii="Times New Roman" w:hAnsi="Times New Roman" w:cs="Times New Roman"/>
          <w:lang w:val="en-GB"/>
        </w:rPr>
        <w:t>Merow</w:t>
      </w:r>
      <w:proofErr w:type="spellEnd"/>
      <w:r w:rsidRPr="00122B28">
        <w:rPr>
          <w:rFonts w:ascii="Times New Roman" w:hAnsi="Times New Roman" w:cs="Times New Roman"/>
          <w:lang w:val="en-GB"/>
        </w:rPr>
        <w:t xml:space="preserve"> et al. 2014)</w:t>
      </w:r>
      <w:r w:rsidRPr="00122B28">
        <w:rPr>
          <w:rFonts w:ascii="Times New Roman" w:hAnsi="Times New Roman" w:cs="Times New Roman"/>
          <w:lang w:val="en-US"/>
        </w:rPr>
        <w:t xml:space="preserve">. Using </w:t>
      </w:r>
      <w:r>
        <w:rPr>
          <w:rFonts w:ascii="Times New Roman" w:hAnsi="Times New Roman" w:cs="Times New Roman"/>
          <w:lang w:val="en-US"/>
        </w:rPr>
        <w:t>linear models</w:t>
      </w:r>
      <w:r w:rsidRPr="00122B28">
        <w:rPr>
          <w:rFonts w:ascii="Times New Roman" w:hAnsi="Times New Roman" w:cs="Times New Roman"/>
          <w:lang w:val="en-US"/>
        </w:rPr>
        <w:t xml:space="preserve"> allow</w:t>
      </w:r>
      <w:r>
        <w:rPr>
          <w:rFonts w:ascii="Times New Roman" w:hAnsi="Times New Roman" w:cs="Times New Roman"/>
          <w:lang w:val="en-US"/>
        </w:rPr>
        <w:t>s</w:t>
      </w:r>
      <w:r w:rsidRPr="00122B28">
        <w:rPr>
          <w:rFonts w:ascii="Times New Roman" w:hAnsi="Times New Roman" w:cs="Times New Roman"/>
          <w:lang w:val="en-US"/>
        </w:rPr>
        <w:t xml:space="preserve"> for a </w:t>
      </w:r>
      <w:r>
        <w:rPr>
          <w:rFonts w:ascii="Times New Roman" w:hAnsi="Times New Roman" w:cs="Times New Roman"/>
          <w:lang w:val="en-US"/>
        </w:rPr>
        <w:t>relatively small</w:t>
      </w:r>
      <w:r w:rsidRPr="00122B28">
        <w:rPr>
          <w:rFonts w:ascii="Times New Roman" w:hAnsi="Times New Roman" w:cs="Times New Roman"/>
          <w:lang w:val="en-US"/>
        </w:rPr>
        <w:t xml:space="preserve"> number of parameters to </w:t>
      </w:r>
      <w:r>
        <w:rPr>
          <w:rFonts w:ascii="Times New Roman" w:hAnsi="Times New Roman" w:cs="Times New Roman"/>
          <w:lang w:val="en-US"/>
        </w:rPr>
        <w:t>describe mathematically</w:t>
      </w:r>
      <w:r w:rsidRPr="00122B28">
        <w:rPr>
          <w:rFonts w:ascii="Times New Roman" w:hAnsi="Times New Roman" w:cs="Times New Roman"/>
          <w:lang w:val="en-US"/>
        </w:rPr>
        <w:t xml:space="preserve"> each vital rate, </w:t>
      </w:r>
      <w:r>
        <w:rPr>
          <w:rFonts w:ascii="Times New Roman" w:hAnsi="Times New Roman" w:cs="Times New Roman"/>
          <w:lang w:val="en-GB"/>
        </w:rPr>
        <w:t>greatly</w:t>
      </w:r>
      <w:r w:rsidRPr="00122B28">
        <w:rPr>
          <w:rFonts w:ascii="Times New Roman" w:hAnsi="Times New Roman" w:cs="Times New Roman"/>
          <w:lang w:val="en-GB"/>
        </w:rPr>
        <w:t xml:space="preserve"> reducing parameter estimation problems when compared with matrix projection models (</w:t>
      </w:r>
      <w:proofErr w:type="spellStart"/>
      <w:r w:rsidRPr="00122B28">
        <w:rPr>
          <w:rFonts w:ascii="Times New Roman" w:hAnsi="Times New Roman" w:cs="Times New Roman"/>
          <w:lang w:val="en-GB"/>
        </w:rPr>
        <w:t>Easterling</w:t>
      </w:r>
      <w:proofErr w:type="spellEnd"/>
      <w:r w:rsidRPr="00122B28">
        <w:rPr>
          <w:rFonts w:ascii="Times New Roman" w:hAnsi="Times New Roman" w:cs="Times New Roman"/>
          <w:lang w:val="en-GB"/>
        </w:rPr>
        <w:t xml:space="preserve">, </w:t>
      </w:r>
      <w:proofErr w:type="spellStart"/>
      <w:r w:rsidRPr="00122B28">
        <w:rPr>
          <w:rFonts w:ascii="Times New Roman" w:hAnsi="Times New Roman" w:cs="Times New Roman"/>
          <w:lang w:val="en-GB"/>
        </w:rPr>
        <w:t>Ellner</w:t>
      </w:r>
      <w:proofErr w:type="spellEnd"/>
      <w:r w:rsidRPr="00122B28">
        <w:rPr>
          <w:rFonts w:ascii="Times New Roman" w:hAnsi="Times New Roman" w:cs="Times New Roman"/>
          <w:lang w:val="en-GB"/>
        </w:rPr>
        <w:t xml:space="preserve"> &amp; Dixon, 2000), while allowing traditional statistical hypothesis testing (Coulson 2012), and model selection </w:t>
      </w:r>
      <w:r>
        <w:rPr>
          <w:rFonts w:ascii="Times New Roman" w:hAnsi="Times New Roman" w:cs="Times New Roman"/>
          <w:lang w:val="en-GB"/>
        </w:rPr>
        <w:t xml:space="preserve">to be performed at the level of </w:t>
      </w:r>
      <w:r w:rsidRPr="00122B28">
        <w:rPr>
          <w:rFonts w:ascii="Times New Roman" w:hAnsi="Times New Roman" w:cs="Times New Roman"/>
          <w:lang w:val="en-GB"/>
        </w:rPr>
        <w:t xml:space="preserve">each vital rate (Metcalf et al. 2013; </w:t>
      </w:r>
      <w:proofErr w:type="spellStart"/>
      <w:r w:rsidRPr="00122B28">
        <w:rPr>
          <w:rFonts w:ascii="Times New Roman" w:hAnsi="Times New Roman" w:cs="Times New Roman"/>
          <w:lang w:val="en-GB"/>
        </w:rPr>
        <w:t>Merow</w:t>
      </w:r>
      <w:proofErr w:type="spellEnd"/>
      <w:r w:rsidRPr="00122B28">
        <w:rPr>
          <w:rFonts w:ascii="Times New Roman" w:hAnsi="Times New Roman" w:cs="Times New Roman"/>
          <w:lang w:val="en-GB"/>
        </w:rPr>
        <w:t xml:space="preserve"> et al. 2014).</w:t>
      </w:r>
    </w:p>
    <w:p w14:paraId="61DAF7AC" w14:textId="77777777" w:rsidR="008E03C5" w:rsidRDefault="008E03C5" w:rsidP="008E03C5">
      <w:pPr>
        <w:spacing w:line="480" w:lineRule="auto"/>
        <w:rPr>
          <w:rFonts w:ascii="Times New Roman" w:hAnsi="Times New Roman" w:cs="Times New Roman"/>
          <w:lang w:val="en-GB"/>
        </w:rPr>
      </w:pPr>
      <w:r>
        <w:rPr>
          <w:rFonts w:ascii="Times New Roman" w:hAnsi="Times New Roman" w:cs="Times New Roman"/>
          <w:lang w:val="en-GB"/>
        </w:rPr>
        <w:tab/>
        <w:t xml:space="preserve">The reduced complexity of </w:t>
      </w:r>
      <w:proofErr w:type="spellStart"/>
      <w:r>
        <w:rPr>
          <w:rFonts w:ascii="Times New Roman" w:hAnsi="Times New Roman" w:cs="Times New Roman"/>
          <w:lang w:val="en-GB"/>
        </w:rPr>
        <w:t>IProjMs</w:t>
      </w:r>
      <w:proofErr w:type="spellEnd"/>
      <w:r>
        <w:rPr>
          <w:rFonts w:ascii="Times New Roman" w:hAnsi="Times New Roman" w:cs="Times New Roman"/>
          <w:lang w:val="en-GB"/>
        </w:rPr>
        <w:t xml:space="preserve">, </w:t>
      </w:r>
      <w:r w:rsidRPr="00122B28">
        <w:rPr>
          <w:rFonts w:ascii="Times New Roman" w:hAnsi="Times New Roman" w:cs="Times New Roman"/>
          <w:lang w:val="en-GB"/>
        </w:rPr>
        <w:t xml:space="preserve">coupled with the statistical framework provided by </w:t>
      </w:r>
      <w:proofErr w:type="spellStart"/>
      <w:r>
        <w:rPr>
          <w:rFonts w:ascii="Times New Roman" w:hAnsi="Times New Roman" w:cs="Times New Roman"/>
          <w:lang w:val="en-GB"/>
        </w:rPr>
        <w:t>IPopMs</w:t>
      </w:r>
      <w:proofErr w:type="spellEnd"/>
      <w:r w:rsidRPr="00122B28">
        <w:rPr>
          <w:rFonts w:ascii="Times New Roman" w:hAnsi="Times New Roman" w:cs="Times New Roman"/>
          <w:lang w:val="en-GB"/>
        </w:rPr>
        <w:t xml:space="preserve">, </w:t>
      </w:r>
      <w:r>
        <w:rPr>
          <w:rFonts w:ascii="Times New Roman" w:hAnsi="Times New Roman" w:cs="Times New Roman"/>
          <w:lang w:val="en-GB"/>
        </w:rPr>
        <w:t>allows for the study of scenarios where very few data are available on some vital rates, up to the point where none is available other than the outcome of their interplay: population size and structure. This last scenario is an inverse problem.</w:t>
      </w:r>
    </w:p>
    <w:p w14:paraId="46236925" w14:textId="72675677" w:rsidR="008A49D2" w:rsidRPr="00122B28" w:rsidRDefault="008E03C5" w:rsidP="00DF2449">
      <w:pPr>
        <w:spacing w:line="480" w:lineRule="auto"/>
        <w:rPr>
          <w:rFonts w:ascii="Times New Roman" w:hAnsi="Times New Roman" w:cs="Times New Roman"/>
          <w:lang w:val="en-GB"/>
        </w:rPr>
      </w:pPr>
      <w:r>
        <w:rPr>
          <w:rFonts w:ascii="Times New Roman" w:hAnsi="Times New Roman" w:cs="Times New Roman"/>
          <w:lang w:val="en-GB"/>
        </w:rPr>
        <w:tab/>
        <w:t>In a general sense, a</w:t>
      </w:r>
      <w:r w:rsidRPr="00122B28">
        <w:rPr>
          <w:rFonts w:ascii="Times New Roman" w:hAnsi="Times New Roman" w:cs="Times New Roman"/>
          <w:lang w:val="en-GB"/>
        </w:rPr>
        <w:t xml:space="preserve">n inverse </w:t>
      </w:r>
      <w:r>
        <w:rPr>
          <w:rFonts w:ascii="Times New Roman" w:hAnsi="Times New Roman" w:cs="Times New Roman"/>
          <w:lang w:val="en-GB"/>
        </w:rPr>
        <w:t>problem involves taking</w:t>
      </w:r>
      <w:r w:rsidRPr="00122B28">
        <w:rPr>
          <w:rFonts w:ascii="Times New Roman" w:hAnsi="Times New Roman" w:cs="Times New Roman"/>
          <w:lang w:val="en-GB"/>
        </w:rPr>
        <w:t xml:space="preserve"> the results of a </w:t>
      </w:r>
      <w:r>
        <w:rPr>
          <w:rFonts w:ascii="Times New Roman" w:hAnsi="Times New Roman" w:cs="Times New Roman"/>
          <w:lang w:val="en-GB"/>
        </w:rPr>
        <w:t>series of processes and attempting</w:t>
      </w:r>
      <w:r w:rsidRPr="00122B28">
        <w:rPr>
          <w:rFonts w:ascii="Times New Roman" w:hAnsi="Times New Roman" w:cs="Times New Roman"/>
          <w:lang w:val="en-GB"/>
        </w:rPr>
        <w:t xml:space="preserve"> to estimate these processes. Inverse problems have appeared in many areas of research including astronomy, astrophysics, remote sensing and hydrology (</w:t>
      </w:r>
      <w:proofErr w:type="spellStart"/>
      <w:r w:rsidRPr="00122B28">
        <w:rPr>
          <w:rFonts w:ascii="Times New Roman" w:hAnsi="Times New Roman" w:cs="Times New Roman"/>
          <w:lang w:val="en-GB"/>
        </w:rPr>
        <w:t>Ambartsumian</w:t>
      </w:r>
      <w:proofErr w:type="spellEnd"/>
      <w:r w:rsidRPr="00122B28">
        <w:rPr>
          <w:rFonts w:ascii="Times New Roman" w:hAnsi="Times New Roman" w:cs="Times New Roman"/>
          <w:lang w:val="en-GB"/>
        </w:rPr>
        <w:t xml:space="preserve"> 1980; </w:t>
      </w:r>
      <w:proofErr w:type="spellStart"/>
      <w:r w:rsidRPr="00122B28">
        <w:rPr>
          <w:rFonts w:ascii="Times New Roman" w:hAnsi="Times New Roman" w:cs="Times New Roman"/>
          <w:lang w:val="en-GB"/>
        </w:rPr>
        <w:t>Natterer</w:t>
      </w:r>
      <w:proofErr w:type="spellEnd"/>
      <w:r w:rsidRPr="00122B28">
        <w:rPr>
          <w:rFonts w:ascii="Times New Roman" w:hAnsi="Times New Roman" w:cs="Times New Roman"/>
          <w:lang w:val="en-GB"/>
        </w:rPr>
        <w:t xml:space="preserve"> 1986; Brown 1995; Carrera et al. 2005</w:t>
      </w:r>
      <w:r>
        <w:rPr>
          <w:rFonts w:ascii="Times New Roman" w:hAnsi="Times New Roman" w:cs="Times New Roman"/>
          <w:lang w:val="en-GB"/>
        </w:rPr>
        <w:t>). As can be deduced from their na</w:t>
      </w:r>
      <w:r w:rsidR="00027F7E">
        <w:rPr>
          <w:rFonts w:ascii="Times New Roman" w:hAnsi="Times New Roman" w:cs="Times New Roman"/>
          <w:lang w:val="en-GB"/>
        </w:rPr>
        <w:t>me, every inverse problem must</w:t>
      </w:r>
      <w:r>
        <w:rPr>
          <w:rFonts w:ascii="Times New Roman" w:hAnsi="Times New Roman" w:cs="Times New Roman"/>
          <w:lang w:val="en-GB"/>
        </w:rPr>
        <w:t xml:space="preserve"> strictly relate to a direct problem. In our case, the direct problem would be to relate the vital rates in a mechanistic way, so that the outcome of such relation are the population sizes and structures observed over time. This is what an </w:t>
      </w:r>
      <w:proofErr w:type="spellStart"/>
      <w:r>
        <w:rPr>
          <w:rFonts w:ascii="Times New Roman" w:hAnsi="Times New Roman" w:cs="Times New Roman"/>
          <w:lang w:val="en-GB"/>
        </w:rPr>
        <w:t>IProjM</w:t>
      </w:r>
      <w:proofErr w:type="spellEnd"/>
      <w:r>
        <w:rPr>
          <w:rFonts w:ascii="Times New Roman" w:hAnsi="Times New Roman" w:cs="Times New Roman"/>
          <w:lang w:val="en-GB"/>
        </w:rPr>
        <w:t xml:space="preserve"> does. Using matrix projection models, Fournier, Hampton &amp; </w:t>
      </w:r>
      <w:proofErr w:type="spellStart"/>
      <w:r>
        <w:rPr>
          <w:rFonts w:ascii="Times New Roman" w:hAnsi="Times New Roman" w:cs="Times New Roman"/>
          <w:lang w:val="en-GB"/>
        </w:rPr>
        <w:t>Sibert</w:t>
      </w:r>
      <w:proofErr w:type="spellEnd"/>
      <w:r>
        <w:rPr>
          <w:rFonts w:ascii="Times New Roman" w:hAnsi="Times New Roman" w:cs="Times New Roman"/>
          <w:lang w:val="en-GB"/>
        </w:rPr>
        <w:t xml:space="preserve"> (1998) showed that </w:t>
      </w:r>
      <w:proofErr w:type="gramStart"/>
      <w:r>
        <w:rPr>
          <w:rFonts w:ascii="Times New Roman" w:hAnsi="Times New Roman" w:cs="Times New Roman"/>
          <w:lang w:val="en-GB"/>
        </w:rPr>
        <w:t>a</w:t>
      </w:r>
      <w:proofErr w:type="gramEnd"/>
      <w:r>
        <w:rPr>
          <w:rFonts w:ascii="Times New Roman" w:hAnsi="Times New Roman" w:cs="Times New Roman"/>
          <w:lang w:val="en-GB"/>
        </w:rPr>
        <w:t xml:space="preserve"> inverse problem approach works in the context of fisheries species, while </w:t>
      </w:r>
      <w:proofErr w:type="spellStart"/>
      <w:r>
        <w:rPr>
          <w:rFonts w:ascii="Times New Roman" w:hAnsi="Times New Roman" w:cs="Times New Roman"/>
          <w:lang w:val="en-GB"/>
        </w:rPr>
        <w:t>Ghosh</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Gelfand</w:t>
      </w:r>
      <w:proofErr w:type="spellEnd"/>
      <w:r>
        <w:rPr>
          <w:rFonts w:ascii="Times New Roman" w:hAnsi="Times New Roman" w:cs="Times New Roman"/>
          <w:lang w:val="en-GB"/>
        </w:rPr>
        <w:t xml:space="preserve"> &amp; Clark (2012) have used </w:t>
      </w:r>
      <w:proofErr w:type="spellStart"/>
      <w:r>
        <w:rPr>
          <w:rFonts w:ascii="Times New Roman" w:hAnsi="Times New Roman" w:cs="Times New Roman"/>
          <w:lang w:val="en-GB"/>
        </w:rPr>
        <w:t>IProjMs</w:t>
      </w:r>
      <w:proofErr w:type="spellEnd"/>
      <w:r>
        <w:rPr>
          <w:rFonts w:ascii="Times New Roman" w:hAnsi="Times New Roman" w:cs="Times New Roman"/>
          <w:lang w:val="en-GB"/>
        </w:rPr>
        <w:t xml:space="preserve">, using population structures as </w:t>
      </w:r>
      <w:r w:rsidR="00027F7E">
        <w:rPr>
          <w:rFonts w:ascii="Times New Roman" w:hAnsi="Times New Roman" w:cs="Times New Roman"/>
          <w:lang w:val="en-GB"/>
        </w:rPr>
        <w:t>input to a similar problem</w:t>
      </w:r>
      <w:r>
        <w:rPr>
          <w:rFonts w:ascii="Times New Roman" w:hAnsi="Times New Roman" w:cs="Times New Roman"/>
          <w:lang w:val="en-GB"/>
        </w:rPr>
        <w:t>.</w:t>
      </w:r>
    </w:p>
    <w:p w14:paraId="0327A245" w14:textId="4DDF21B6" w:rsidR="00900FC9"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900FC9" w:rsidRPr="00122B28">
        <w:rPr>
          <w:rFonts w:ascii="Times New Roman" w:hAnsi="Times New Roman" w:cs="Times New Roman"/>
          <w:lang w:val="en-GB"/>
        </w:rPr>
        <w:t xml:space="preserve">In this paper, we explore </w:t>
      </w:r>
      <w:r w:rsidR="007F5432">
        <w:rPr>
          <w:rFonts w:ascii="Times New Roman" w:hAnsi="Times New Roman" w:cs="Times New Roman"/>
          <w:lang w:val="en-GB"/>
        </w:rPr>
        <w:t>the inverse problem of</w:t>
      </w:r>
      <w:r w:rsidR="00900FC9" w:rsidRPr="00122B28">
        <w:rPr>
          <w:rFonts w:ascii="Times New Roman" w:hAnsi="Times New Roman" w:cs="Times New Roman"/>
          <w:lang w:val="en-GB"/>
        </w:rPr>
        <w:t xml:space="preserve"> infer</w:t>
      </w:r>
      <w:r w:rsidR="007F5432">
        <w:rPr>
          <w:rFonts w:ascii="Times New Roman" w:hAnsi="Times New Roman" w:cs="Times New Roman"/>
          <w:lang w:val="en-GB"/>
        </w:rPr>
        <w:t>ring</w:t>
      </w:r>
      <w:r w:rsidR="00900FC9" w:rsidRPr="00122B28">
        <w:rPr>
          <w:rFonts w:ascii="Times New Roman" w:hAnsi="Times New Roman" w:cs="Times New Roman"/>
          <w:lang w:val="en-GB"/>
        </w:rPr>
        <w:t xml:space="preserve"> </w:t>
      </w:r>
      <w:r w:rsidR="007F5432">
        <w:rPr>
          <w:rFonts w:ascii="Times New Roman" w:hAnsi="Times New Roman" w:cs="Times New Roman"/>
          <w:lang w:val="en-GB"/>
        </w:rPr>
        <w:t xml:space="preserve">some or all of </w:t>
      </w:r>
      <w:r w:rsidR="00704EA0" w:rsidRPr="00122B28">
        <w:rPr>
          <w:rFonts w:ascii="Times New Roman" w:hAnsi="Times New Roman" w:cs="Times New Roman"/>
          <w:lang w:val="en-GB"/>
        </w:rPr>
        <w:t xml:space="preserve">the </w:t>
      </w:r>
      <w:r w:rsidR="00900FC9" w:rsidRPr="00122B28">
        <w:rPr>
          <w:rFonts w:ascii="Times New Roman" w:hAnsi="Times New Roman" w:cs="Times New Roman"/>
          <w:lang w:val="en-GB"/>
        </w:rPr>
        <w:t>structured vital</w:t>
      </w:r>
      <w:r w:rsidR="00000B0F" w:rsidRPr="00122B28">
        <w:rPr>
          <w:rFonts w:ascii="Times New Roman" w:hAnsi="Times New Roman" w:cs="Times New Roman"/>
          <w:lang w:val="en-GB"/>
        </w:rPr>
        <w:t xml:space="preserve"> rates</w:t>
      </w:r>
      <w:r w:rsidR="00900FC9" w:rsidRPr="00122B28">
        <w:rPr>
          <w:rFonts w:ascii="Times New Roman" w:hAnsi="Times New Roman" w:cs="Times New Roman"/>
          <w:lang w:val="en-GB"/>
        </w:rPr>
        <w:t xml:space="preserve"> </w:t>
      </w:r>
      <w:r w:rsidR="00704EA0" w:rsidRPr="00122B28">
        <w:rPr>
          <w:rFonts w:ascii="Times New Roman" w:hAnsi="Times New Roman" w:cs="Times New Roman"/>
          <w:lang w:val="en-GB"/>
        </w:rPr>
        <w:t>associated to a population for which a</w:t>
      </w:r>
      <w:r w:rsidR="00900FC9" w:rsidRPr="00122B28">
        <w:rPr>
          <w:rFonts w:ascii="Times New Roman" w:hAnsi="Times New Roman" w:cs="Times New Roman"/>
          <w:lang w:val="en-GB"/>
        </w:rPr>
        <w:t xml:space="preserve"> </w:t>
      </w:r>
      <w:r w:rsidR="00000B0F" w:rsidRPr="00122B28">
        <w:rPr>
          <w:rFonts w:ascii="Times New Roman" w:hAnsi="Times New Roman" w:cs="Times New Roman"/>
          <w:lang w:val="en-GB"/>
        </w:rPr>
        <w:t xml:space="preserve">time series </w:t>
      </w:r>
      <w:r w:rsidR="00704EA0" w:rsidRPr="00122B28">
        <w:rPr>
          <w:rFonts w:ascii="Times New Roman" w:hAnsi="Times New Roman" w:cs="Times New Roman"/>
          <w:lang w:val="en-GB"/>
        </w:rPr>
        <w:t xml:space="preserve">of </w:t>
      </w:r>
      <w:r w:rsidR="00000B0F" w:rsidRPr="00122B28">
        <w:rPr>
          <w:rFonts w:ascii="Times New Roman" w:hAnsi="Times New Roman" w:cs="Times New Roman"/>
          <w:lang w:val="en-GB"/>
        </w:rPr>
        <w:t xml:space="preserve">population sizes and structures </w:t>
      </w:r>
      <w:r w:rsidR="00704EA0" w:rsidRPr="00122B28">
        <w:rPr>
          <w:rFonts w:ascii="Times New Roman" w:hAnsi="Times New Roman" w:cs="Times New Roman"/>
          <w:lang w:val="en-GB"/>
        </w:rPr>
        <w:t>is available</w:t>
      </w:r>
      <w:r w:rsidR="00FF1544" w:rsidRPr="00122B28">
        <w:rPr>
          <w:rFonts w:ascii="Times New Roman" w:hAnsi="Times New Roman" w:cs="Times New Roman"/>
          <w:lang w:val="en-GB"/>
        </w:rPr>
        <w:t xml:space="preserve">. We use simulated data to </w:t>
      </w:r>
      <w:r w:rsidR="00000B0F" w:rsidRPr="00122B28">
        <w:rPr>
          <w:rFonts w:ascii="Times New Roman" w:hAnsi="Times New Roman" w:cs="Times New Roman"/>
          <w:lang w:val="en-GB"/>
        </w:rPr>
        <w:t>show</w:t>
      </w:r>
      <w:r w:rsidR="00FF1544" w:rsidRPr="00122B28">
        <w:rPr>
          <w:rFonts w:ascii="Times New Roman" w:hAnsi="Times New Roman" w:cs="Times New Roman"/>
          <w:lang w:val="en-GB"/>
        </w:rPr>
        <w:t xml:space="preserve"> that </w:t>
      </w:r>
      <w:r w:rsidR="0009284E">
        <w:rPr>
          <w:rFonts w:ascii="Times New Roman" w:hAnsi="Times New Roman" w:cs="Times New Roman"/>
          <w:lang w:val="en-GB"/>
        </w:rPr>
        <w:t>how this</w:t>
      </w:r>
      <w:r w:rsidR="00FF1544" w:rsidRPr="00122B28">
        <w:rPr>
          <w:rFonts w:ascii="Times New Roman" w:hAnsi="Times New Roman" w:cs="Times New Roman"/>
          <w:lang w:val="en-GB"/>
        </w:rPr>
        <w:t xml:space="preserve"> approach works for the case where an </w:t>
      </w:r>
      <w:proofErr w:type="spellStart"/>
      <w:r w:rsidR="00376008">
        <w:rPr>
          <w:rFonts w:ascii="Times New Roman" w:hAnsi="Times New Roman" w:cs="Times New Roman"/>
          <w:lang w:val="en-GB"/>
        </w:rPr>
        <w:t>IProjM</w:t>
      </w:r>
      <w:proofErr w:type="spellEnd"/>
      <w:r w:rsidR="00FF1544" w:rsidRPr="00122B28">
        <w:rPr>
          <w:rFonts w:ascii="Times New Roman" w:hAnsi="Times New Roman" w:cs="Times New Roman"/>
          <w:lang w:val="en-GB"/>
        </w:rPr>
        <w:t xml:space="preserve"> kernel is constant through time, i.e. the population dynamics remains </w:t>
      </w:r>
      <w:r w:rsidR="00D73156">
        <w:rPr>
          <w:rFonts w:ascii="Times New Roman" w:hAnsi="Times New Roman" w:cs="Times New Roman"/>
          <w:lang w:val="en-GB"/>
        </w:rPr>
        <w:t>constant</w:t>
      </w:r>
      <w:r w:rsidR="00121A73" w:rsidRPr="00122B28">
        <w:rPr>
          <w:rFonts w:ascii="Times New Roman" w:hAnsi="Times New Roman" w:cs="Times New Roman"/>
          <w:lang w:val="en-GB"/>
        </w:rPr>
        <w:t>, but the</w:t>
      </w:r>
      <w:r w:rsidR="00FF1544" w:rsidRPr="00122B28">
        <w:rPr>
          <w:rFonts w:ascii="Times New Roman" w:hAnsi="Times New Roman" w:cs="Times New Roman"/>
          <w:lang w:val="en-GB"/>
        </w:rPr>
        <w:t xml:space="preserve"> population </w:t>
      </w:r>
      <w:r w:rsidR="00D73156">
        <w:rPr>
          <w:rFonts w:ascii="Times New Roman" w:hAnsi="Times New Roman" w:cs="Times New Roman"/>
          <w:lang w:val="en-GB"/>
        </w:rPr>
        <w:t xml:space="preserve">structure </w:t>
      </w:r>
      <w:r w:rsidR="00FF1544" w:rsidRPr="00122B28">
        <w:rPr>
          <w:rFonts w:ascii="Times New Roman" w:hAnsi="Times New Roman" w:cs="Times New Roman"/>
          <w:lang w:val="en-GB"/>
        </w:rPr>
        <w:t xml:space="preserve">has not reached </w:t>
      </w:r>
      <w:r w:rsidR="00121A73" w:rsidRPr="00122B28">
        <w:rPr>
          <w:rFonts w:ascii="Times New Roman" w:hAnsi="Times New Roman" w:cs="Times New Roman"/>
          <w:lang w:val="en-GB"/>
        </w:rPr>
        <w:t>its</w:t>
      </w:r>
      <w:r w:rsidR="00FF1544" w:rsidRPr="00122B28">
        <w:rPr>
          <w:rFonts w:ascii="Times New Roman" w:hAnsi="Times New Roman" w:cs="Times New Roman"/>
          <w:lang w:val="en-GB"/>
        </w:rPr>
        <w:t xml:space="preserve"> asymptotic state.</w:t>
      </w:r>
      <w:r w:rsidR="007F5432">
        <w:rPr>
          <w:rFonts w:ascii="Times New Roman" w:hAnsi="Times New Roman" w:cs="Times New Roman"/>
          <w:lang w:val="en-GB"/>
        </w:rPr>
        <w:t xml:space="preserve"> A</w:t>
      </w:r>
      <w:r w:rsidR="004E3F9A">
        <w:rPr>
          <w:rFonts w:ascii="Times New Roman" w:hAnsi="Times New Roman" w:cs="Times New Roman"/>
          <w:lang w:val="en-GB"/>
        </w:rPr>
        <w:t xml:space="preserve">s would be expected with any statistical problem, </w:t>
      </w:r>
      <w:r w:rsidR="007F5432">
        <w:rPr>
          <w:rFonts w:ascii="Times New Roman" w:hAnsi="Times New Roman" w:cs="Times New Roman"/>
          <w:lang w:val="en-GB"/>
        </w:rPr>
        <w:t xml:space="preserve">we show that </w:t>
      </w:r>
      <w:r w:rsidR="004E3F9A">
        <w:rPr>
          <w:rFonts w:ascii="Times New Roman" w:hAnsi="Times New Roman" w:cs="Times New Roman"/>
          <w:lang w:val="en-GB"/>
        </w:rPr>
        <w:t>the less information on the vital rates is available, the harder it is to find the correct reconstruction</w:t>
      </w:r>
      <w:r w:rsidR="007F5432">
        <w:rPr>
          <w:rFonts w:ascii="Times New Roman" w:hAnsi="Times New Roman" w:cs="Times New Roman"/>
          <w:lang w:val="en-GB"/>
        </w:rPr>
        <w:t xml:space="preserve"> under a likelihood approach</w:t>
      </w:r>
      <w:r w:rsidR="004E3F9A">
        <w:rPr>
          <w:rFonts w:ascii="Times New Roman" w:hAnsi="Times New Roman" w:cs="Times New Roman"/>
          <w:lang w:val="en-GB"/>
        </w:rPr>
        <w:t>. Also, the less information you have (in terms of sample size and length of the time series), the harder it is to provide reliable reconstructions.</w:t>
      </w:r>
      <w:r w:rsidR="00CA232E">
        <w:rPr>
          <w:rFonts w:ascii="Times New Roman" w:hAnsi="Times New Roman" w:cs="Times New Roman"/>
          <w:lang w:val="en-GB"/>
        </w:rPr>
        <w:t xml:space="preserve"> Finally, w</w:t>
      </w:r>
      <w:r w:rsidR="0009284E">
        <w:rPr>
          <w:rFonts w:ascii="Times New Roman" w:hAnsi="Times New Roman" w:cs="Times New Roman"/>
          <w:lang w:val="en-GB"/>
        </w:rPr>
        <w:t xml:space="preserve">e </w:t>
      </w:r>
      <w:r w:rsidR="00CA232E">
        <w:rPr>
          <w:rFonts w:ascii="Times New Roman" w:hAnsi="Times New Roman" w:cs="Times New Roman"/>
          <w:lang w:val="en-GB"/>
        </w:rPr>
        <w:t xml:space="preserve">discuss the problems </w:t>
      </w:r>
      <w:r w:rsidR="00801517">
        <w:rPr>
          <w:rFonts w:ascii="Times New Roman" w:hAnsi="Times New Roman" w:cs="Times New Roman"/>
          <w:lang w:val="en-GB"/>
        </w:rPr>
        <w:t>we've been face with when</w:t>
      </w:r>
      <w:r w:rsidR="00CA232E">
        <w:rPr>
          <w:rFonts w:ascii="Times New Roman" w:hAnsi="Times New Roman" w:cs="Times New Roman"/>
          <w:lang w:val="en-GB"/>
        </w:rPr>
        <w:t xml:space="preserve"> in trying to identify accurate estimates for the parameters</w:t>
      </w:r>
      <w:r w:rsidR="00D00A48">
        <w:rPr>
          <w:rFonts w:ascii="Times New Roman" w:hAnsi="Times New Roman" w:cs="Times New Roman"/>
          <w:lang w:val="en-GB"/>
        </w:rPr>
        <w:t xml:space="preserve"> of </w:t>
      </w:r>
      <w:r w:rsidR="00027F7E">
        <w:rPr>
          <w:rFonts w:ascii="Times New Roman" w:hAnsi="Times New Roman" w:cs="Times New Roman"/>
          <w:lang w:val="en-GB"/>
        </w:rPr>
        <w:t xml:space="preserve">this </w:t>
      </w:r>
      <w:r w:rsidR="00CA232E">
        <w:rPr>
          <w:rFonts w:ascii="Times New Roman" w:hAnsi="Times New Roman" w:cs="Times New Roman"/>
          <w:lang w:val="en-GB"/>
        </w:rPr>
        <w:t>challenging inverse problem.</w:t>
      </w:r>
    </w:p>
    <w:p w14:paraId="364989DB" w14:textId="77777777" w:rsidR="005C450C" w:rsidRPr="00122B28" w:rsidRDefault="005C450C" w:rsidP="00DF2449">
      <w:pPr>
        <w:spacing w:line="480" w:lineRule="auto"/>
        <w:rPr>
          <w:rFonts w:ascii="Times New Roman" w:hAnsi="Times New Roman" w:cs="Times New Roman"/>
          <w:lang w:val="en-GB"/>
        </w:rPr>
      </w:pPr>
    </w:p>
    <w:p w14:paraId="7595F9C9" w14:textId="5F44ED24" w:rsidR="00C25C6C" w:rsidRPr="00F55DB9" w:rsidRDefault="005C450C" w:rsidP="00DF2449">
      <w:pPr>
        <w:spacing w:line="480" w:lineRule="auto"/>
        <w:rPr>
          <w:rFonts w:ascii="Times New Roman" w:hAnsi="Times New Roman" w:cs="Times New Roman"/>
          <w:b/>
          <w:lang w:val="en-GB"/>
        </w:rPr>
      </w:pPr>
      <w:r w:rsidRPr="00122B28">
        <w:rPr>
          <w:rFonts w:ascii="Times New Roman" w:hAnsi="Times New Roman" w:cs="Times New Roman"/>
          <w:b/>
          <w:lang w:val="en-GB"/>
        </w:rPr>
        <w:t>M</w:t>
      </w:r>
      <w:r w:rsidR="0002689A" w:rsidRPr="00122B28">
        <w:rPr>
          <w:rFonts w:ascii="Times New Roman" w:hAnsi="Times New Roman" w:cs="Times New Roman"/>
          <w:b/>
          <w:lang w:val="en-GB"/>
        </w:rPr>
        <w:t>ateria</w:t>
      </w:r>
      <w:r w:rsidR="00676075">
        <w:rPr>
          <w:rFonts w:ascii="Times New Roman" w:hAnsi="Times New Roman" w:cs="Times New Roman"/>
          <w:b/>
          <w:lang w:val="en-GB"/>
        </w:rPr>
        <w:t>l</w:t>
      </w:r>
      <w:r w:rsidR="0002689A" w:rsidRPr="00122B28">
        <w:rPr>
          <w:rFonts w:ascii="Times New Roman" w:hAnsi="Times New Roman" w:cs="Times New Roman"/>
          <w:b/>
          <w:lang w:val="en-GB"/>
        </w:rPr>
        <w:t>s and m</w:t>
      </w:r>
      <w:r w:rsidRPr="00122B28">
        <w:rPr>
          <w:rFonts w:ascii="Times New Roman" w:hAnsi="Times New Roman" w:cs="Times New Roman"/>
          <w:b/>
          <w:lang w:val="en-GB"/>
        </w:rPr>
        <w:t>ethods</w:t>
      </w:r>
    </w:p>
    <w:p w14:paraId="074ABAF8" w14:textId="6C99FC1F" w:rsidR="00FC3584" w:rsidRPr="00122B28"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Model</w:t>
      </w:r>
    </w:p>
    <w:p w14:paraId="3D861F8F" w14:textId="7FCE3053" w:rsidR="00F80938" w:rsidRPr="00F80938" w:rsidRDefault="00F80938" w:rsidP="00F80938">
      <w:pPr>
        <w:spacing w:line="480" w:lineRule="auto"/>
        <w:rPr>
          <w:rFonts w:ascii="Times New Roman" w:hAnsi="Times New Roman" w:cs="Times New Roman"/>
          <w:lang w:val="en-GB"/>
        </w:rPr>
      </w:pPr>
      <w:proofErr w:type="spellStart"/>
      <w:r w:rsidRPr="00122B28">
        <w:rPr>
          <w:rFonts w:ascii="Times New Roman" w:hAnsi="Times New Roman" w:cs="Times New Roman"/>
          <w:lang w:val="en-GB"/>
        </w:rPr>
        <w:t>Easterling</w:t>
      </w:r>
      <w:proofErr w:type="spellEnd"/>
      <w:r w:rsidRPr="00122B28">
        <w:rPr>
          <w:rFonts w:ascii="Times New Roman" w:hAnsi="Times New Roman" w:cs="Times New Roman"/>
          <w:lang w:val="en-GB"/>
        </w:rPr>
        <w:t xml:space="preserve">, </w:t>
      </w:r>
      <w:proofErr w:type="spellStart"/>
      <w:r w:rsidRPr="00122B28">
        <w:rPr>
          <w:rFonts w:ascii="Times New Roman" w:hAnsi="Times New Roman" w:cs="Times New Roman"/>
          <w:lang w:val="en-GB"/>
        </w:rPr>
        <w:t>Ellner</w:t>
      </w:r>
      <w:proofErr w:type="spellEnd"/>
      <w:r w:rsidRPr="00122B28">
        <w:rPr>
          <w:rFonts w:ascii="Times New Roman" w:hAnsi="Times New Roman" w:cs="Times New Roman"/>
          <w:lang w:val="en-GB"/>
        </w:rPr>
        <w:t xml:space="preserve"> &amp; Dixon (2000) presented the first version of an </w:t>
      </w:r>
      <w:proofErr w:type="spellStart"/>
      <w:r w:rsidR="00376008">
        <w:rPr>
          <w:rFonts w:ascii="Times New Roman" w:hAnsi="Times New Roman" w:cs="Times New Roman"/>
          <w:lang w:val="en-GB"/>
        </w:rPr>
        <w:t>IProjM</w:t>
      </w:r>
      <w:proofErr w:type="spellEnd"/>
      <w:r w:rsidR="00727324">
        <w:rPr>
          <w:rFonts w:ascii="Times New Roman" w:hAnsi="Times New Roman" w:cs="Times New Roman"/>
          <w:lang w:val="en-GB"/>
        </w:rPr>
        <w:t>.</w:t>
      </w:r>
      <w:r w:rsidR="002F184A">
        <w:rPr>
          <w:rFonts w:ascii="Times New Roman" w:hAnsi="Times New Roman" w:cs="Times New Roman"/>
          <w:lang w:val="en-GB"/>
        </w:rPr>
        <w:t xml:space="preserve"> It this paper, a single variable structures the population, size (</w:t>
      </w:r>
      <w:r w:rsidR="002F184A">
        <w:rPr>
          <w:rFonts w:ascii="Times New Roman" w:hAnsi="Times New Roman" w:cs="Times New Roman"/>
          <w:i/>
          <w:lang w:val="en-GB"/>
        </w:rPr>
        <w:t>x</w:t>
      </w:r>
      <w:r w:rsidR="002F184A">
        <w:rPr>
          <w:rFonts w:ascii="Times New Roman" w:hAnsi="Times New Roman" w:cs="Times New Roman"/>
          <w:lang w:val="en-GB"/>
        </w:rPr>
        <w:t>), and the vital rates are assumed to remain constant over time.</w:t>
      </w:r>
      <w:r w:rsidR="00727324">
        <w:rPr>
          <w:rFonts w:ascii="Times New Roman" w:hAnsi="Times New Roman" w:cs="Times New Roman"/>
          <w:lang w:val="en-GB"/>
        </w:rPr>
        <w:t xml:space="preserve"> When the</w:t>
      </w:r>
      <w:r>
        <w:rPr>
          <w:rFonts w:ascii="Times New Roman" w:hAnsi="Times New Roman" w:cs="Times New Roman"/>
          <w:lang w:val="en-GB"/>
        </w:rPr>
        <w:t xml:space="preserve"> continuous variable </w:t>
      </w:r>
      <w:r>
        <w:rPr>
          <w:rFonts w:ascii="Times New Roman" w:hAnsi="Times New Roman" w:cs="Times New Roman"/>
          <w:i/>
          <w:lang w:val="en-GB"/>
        </w:rPr>
        <w:t>x</w:t>
      </w:r>
      <w:r>
        <w:rPr>
          <w:rFonts w:ascii="Times New Roman" w:hAnsi="Times New Roman" w:cs="Times New Roman"/>
          <w:lang w:val="en-GB"/>
        </w:rPr>
        <w:t xml:space="preserve"> </w:t>
      </w:r>
      <w:r w:rsidR="00727324">
        <w:rPr>
          <w:rFonts w:ascii="Times New Roman" w:hAnsi="Times New Roman" w:cs="Times New Roman"/>
          <w:lang w:val="en-GB"/>
        </w:rPr>
        <w:t xml:space="preserve">that </w:t>
      </w:r>
      <w:r>
        <w:rPr>
          <w:rFonts w:ascii="Times New Roman" w:hAnsi="Times New Roman" w:cs="Times New Roman"/>
          <w:lang w:val="en-GB"/>
        </w:rPr>
        <w:t>structures a population</w:t>
      </w:r>
      <w:r w:rsidR="00727324">
        <w:rPr>
          <w:rFonts w:ascii="Times New Roman" w:hAnsi="Times New Roman" w:cs="Times New Roman"/>
          <w:lang w:val="en-GB"/>
        </w:rPr>
        <w:t xml:space="preserve"> is size</w:t>
      </w:r>
      <w:r>
        <w:rPr>
          <w:rFonts w:ascii="Times New Roman" w:hAnsi="Times New Roman" w:cs="Times New Roman"/>
          <w:lang w:val="en-GB"/>
        </w:rPr>
        <w:t xml:space="preserve">, the following equation relates the population vital rates with the </w:t>
      </w:r>
      <w:r w:rsidR="007B3AE6">
        <w:rPr>
          <w:rFonts w:ascii="Times New Roman" w:hAnsi="Times New Roman" w:cs="Times New Roman"/>
          <w:lang w:val="en-GB"/>
        </w:rPr>
        <w:t>population structure (</w:t>
      </w:r>
      <w:r w:rsidR="007B3AE6" w:rsidRPr="00122B28">
        <w:rPr>
          <w:rFonts w:ascii="Times New Roman" w:hAnsi="Times New Roman" w:cs="Times New Roman"/>
          <w:i/>
          <w:lang w:val="en-US"/>
        </w:rPr>
        <w:t>n</w:t>
      </w:r>
      <w:r w:rsidR="007B3AE6">
        <w:rPr>
          <w:rFonts w:ascii="Times New Roman" w:hAnsi="Times New Roman" w:cs="Times New Roman"/>
          <w:lang w:val="en-GB"/>
        </w:rPr>
        <w:t>) at any point in time</w:t>
      </w:r>
      <w:r>
        <w:rPr>
          <w:rFonts w:ascii="Times New Roman" w:hAnsi="Times New Roman" w:cs="Times New Roman"/>
          <w:lang w:val="en-GB"/>
        </w:rPr>
        <w:t>:</w:t>
      </w:r>
    </w:p>
    <w:p w14:paraId="5D758D09" w14:textId="280F4402" w:rsidR="00F80938" w:rsidRPr="00122B28" w:rsidRDefault="00F80938" w:rsidP="00F80938">
      <w:pPr>
        <w:spacing w:line="480" w:lineRule="auto"/>
        <w:rPr>
          <w:rFonts w:ascii="Times New Roman" w:hAnsi="Times New Roman" w:cs="Times New Roman"/>
          <w:lang w:val="en-GB"/>
        </w:rPr>
      </w:pPr>
      <w:r>
        <w:rPr>
          <w:rFonts w:ascii="Times New Roman" w:hAnsi="Times New Roman" w:cs="Times New Roman"/>
          <w:i/>
          <w:lang w:val="en-US"/>
        </w:rPr>
        <w:tab/>
      </w:r>
      <w:proofErr w:type="gramStart"/>
      <w:r w:rsidRPr="00122B28">
        <w:rPr>
          <w:rFonts w:ascii="Times New Roman" w:hAnsi="Times New Roman" w:cs="Times New Roman"/>
          <w:i/>
          <w:lang w:val="en-US"/>
        </w:rPr>
        <w:t>n</w:t>
      </w:r>
      <w:r w:rsidR="00B53C3D" w:rsidRPr="00B53C3D">
        <w:rPr>
          <w:rFonts w:ascii="Times New Roman" w:hAnsi="Times New Roman" w:cs="Times New Roman"/>
          <w:i/>
          <w:vertAlign w:val="subscript"/>
          <w:lang w:val="en-US"/>
        </w:rPr>
        <w:t>t</w:t>
      </w:r>
      <w:proofErr w:type="gramEnd"/>
      <w:r w:rsidR="00B53C3D" w:rsidRPr="00B53C3D">
        <w:rPr>
          <w:rFonts w:ascii="Times New Roman" w:hAnsi="Times New Roman" w:cs="Times New Roman"/>
          <w:vertAlign w:val="subscript"/>
          <w:lang w:val="en-US"/>
        </w:rPr>
        <w:t>+1</w:t>
      </w:r>
      <w:r w:rsidRPr="00122B28">
        <w:rPr>
          <w:rFonts w:ascii="Times New Roman" w:hAnsi="Times New Roman" w:cs="Times New Roman"/>
          <w:lang w:val="en-US"/>
        </w:rPr>
        <w:t>(</w:t>
      </w:r>
      <w:r w:rsidRPr="00122B28">
        <w:rPr>
          <w:rFonts w:ascii="Times New Roman" w:hAnsi="Times New Roman" w:cs="Times New Roman"/>
          <w:i/>
          <w:lang w:val="en-US"/>
        </w:rPr>
        <w:t>y</w:t>
      </w:r>
      <w:r w:rsidRPr="00122B28">
        <w:rPr>
          <w:rFonts w:ascii="Times New Roman" w:hAnsi="Times New Roman" w:cs="Times New Roman"/>
          <w:lang w:val="en-US"/>
        </w:rPr>
        <w:t xml:space="preserve">) = </w:t>
      </w:r>
      <w:r w:rsidRPr="00122B28">
        <w:rPr>
          <w:rFonts w:ascii="Times New Roman" w:hAnsi="Times New Roman" w:cs="Times New Roman"/>
          <w:lang w:val="en-US"/>
        </w:rPr>
        <w:sym w:font="Symbol" w:char="F0F2"/>
      </w:r>
      <w:r w:rsidRPr="00122B28">
        <w:rPr>
          <w:rFonts w:ascii="Times New Roman" w:hAnsi="Times New Roman" w:cs="Times New Roman"/>
          <w:i/>
          <w:vertAlign w:val="subscript"/>
          <w:lang w:val="en-US"/>
        </w:rPr>
        <w:t xml:space="preserve"> </w:t>
      </w:r>
      <w:r w:rsidRPr="00122B28">
        <w:rPr>
          <w:rFonts w:ascii="Times New Roman" w:hAnsi="Times New Roman" w:cs="Times New Roman"/>
          <w:lang w:val="en-US"/>
        </w:rPr>
        <w:t>[</w:t>
      </w:r>
      <w:r w:rsidRPr="00122B28">
        <w:rPr>
          <w:rFonts w:ascii="Times New Roman" w:hAnsi="Times New Roman" w:cs="Times New Roman"/>
          <w:i/>
          <w:lang w:val="en-US"/>
        </w:rPr>
        <w:t>s</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lang w:val="en-US"/>
        </w:rPr>
        <w:sym w:font="Symbol" w:char="F0D7"/>
      </w:r>
      <w:r w:rsidRPr="00122B28">
        <w:rPr>
          <w:rFonts w:ascii="Times New Roman" w:hAnsi="Times New Roman" w:cs="Times New Roman"/>
          <w:i/>
          <w:lang w:val="en-US"/>
        </w:rPr>
        <w:t>g</w:t>
      </w:r>
      <w:r w:rsidRPr="00122B28">
        <w:rPr>
          <w:rFonts w:ascii="Times New Roman" w:hAnsi="Times New Roman" w:cs="Times New Roman"/>
          <w:lang w:val="en-US"/>
        </w:rPr>
        <w:t>(</w:t>
      </w:r>
      <w:proofErr w:type="spellStart"/>
      <w:r w:rsidRPr="00122B28">
        <w:rPr>
          <w:rFonts w:ascii="Times New Roman" w:hAnsi="Times New Roman" w:cs="Times New Roman"/>
          <w:i/>
          <w:lang w:val="en-US"/>
        </w:rPr>
        <w:t>y</w:t>
      </w:r>
      <w:r w:rsidRPr="00122B28">
        <w:rPr>
          <w:rFonts w:ascii="Times New Roman" w:hAnsi="Times New Roman" w:cs="Times New Roman"/>
          <w:lang w:val="en-US"/>
        </w:rPr>
        <w:t>,</w:t>
      </w:r>
      <w:r w:rsidRPr="00122B28">
        <w:rPr>
          <w:rFonts w:ascii="Times New Roman" w:hAnsi="Times New Roman" w:cs="Times New Roman"/>
          <w:i/>
          <w:lang w:val="en-US"/>
        </w:rPr>
        <w:t>x</w:t>
      </w:r>
      <w:proofErr w:type="spellEnd"/>
      <w:r w:rsidRPr="00122B28">
        <w:rPr>
          <w:rFonts w:ascii="Times New Roman" w:hAnsi="Times New Roman" w:cs="Times New Roman"/>
          <w:lang w:val="en-US"/>
        </w:rPr>
        <w:t xml:space="preserve">) + </w:t>
      </w:r>
      <w:r w:rsidRPr="00122B28">
        <w:rPr>
          <w:rFonts w:ascii="Times New Roman" w:hAnsi="Times New Roman" w:cs="Times New Roman"/>
          <w:i/>
          <w:lang w:val="en-US"/>
        </w:rPr>
        <w:t>f</w:t>
      </w:r>
      <w:r w:rsidRPr="00122B28">
        <w:rPr>
          <w:rFonts w:ascii="Times New Roman" w:hAnsi="Times New Roman" w:cs="Times New Roman"/>
          <w:vertAlign w:val="subscript"/>
          <w:lang w:val="en-US"/>
        </w:rPr>
        <w:t>1</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lang w:val="en-US"/>
        </w:rPr>
        <w:sym w:font="Symbol" w:char="F0D7"/>
      </w:r>
      <w:r w:rsidRPr="00122B28">
        <w:rPr>
          <w:rFonts w:ascii="Times New Roman" w:hAnsi="Times New Roman" w:cs="Times New Roman"/>
          <w:i/>
          <w:lang w:val="en-US"/>
        </w:rPr>
        <w:t>f</w:t>
      </w:r>
      <w:r w:rsidRPr="00122B28">
        <w:rPr>
          <w:rFonts w:ascii="Times New Roman" w:hAnsi="Times New Roman" w:cs="Times New Roman"/>
          <w:vertAlign w:val="subscript"/>
          <w:lang w:val="en-US"/>
        </w:rPr>
        <w:t>2</w:t>
      </w:r>
      <w:r w:rsidRPr="00122B28">
        <w:rPr>
          <w:rFonts w:ascii="Times New Roman" w:hAnsi="Times New Roman" w:cs="Times New Roman"/>
          <w:lang w:val="en-US"/>
        </w:rPr>
        <w:t>(</w:t>
      </w:r>
      <w:proofErr w:type="spellStart"/>
      <w:r w:rsidRPr="00122B28">
        <w:rPr>
          <w:rFonts w:ascii="Times New Roman" w:hAnsi="Times New Roman" w:cs="Times New Roman"/>
          <w:i/>
          <w:lang w:val="en-US"/>
        </w:rPr>
        <w:t>y</w:t>
      </w:r>
      <w:r w:rsidRPr="00122B28">
        <w:rPr>
          <w:rFonts w:ascii="Times New Roman" w:hAnsi="Times New Roman" w:cs="Times New Roman"/>
          <w:lang w:val="en-US"/>
        </w:rPr>
        <w:t>,</w:t>
      </w:r>
      <w:r w:rsidRPr="00122B28">
        <w:rPr>
          <w:rFonts w:ascii="Times New Roman" w:hAnsi="Times New Roman" w:cs="Times New Roman"/>
          <w:i/>
          <w:lang w:val="en-US"/>
        </w:rPr>
        <w:t>x</w:t>
      </w:r>
      <w:proofErr w:type="spellEnd"/>
      <w:r w:rsidRPr="00122B28">
        <w:rPr>
          <w:rFonts w:ascii="Times New Roman" w:hAnsi="Times New Roman" w:cs="Times New Roman"/>
          <w:lang w:val="en-US"/>
        </w:rPr>
        <w:t>)]</w:t>
      </w:r>
      <w:r w:rsidRPr="00122B28">
        <w:rPr>
          <w:rFonts w:ascii="Times New Roman" w:hAnsi="Times New Roman" w:cs="Times New Roman"/>
          <w:lang w:val="en-US"/>
        </w:rPr>
        <w:sym w:font="Symbol" w:char="F0D7"/>
      </w:r>
      <w:proofErr w:type="spellStart"/>
      <w:r w:rsidRPr="00122B28">
        <w:rPr>
          <w:rFonts w:ascii="Times New Roman" w:hAnsi="Times New Roman" w:cs="Times New Roman"/>
          <w:i/>
          <w:lang w:val="en-US"/>
        </w:rPr>
        <w:t>n</w:t>
      </w:r>
      <w:r w:rsidR="00B53C3D" w:rsidRPr="00B53C3D">
        <w:rPr>
          <w:rFonts w:ascii="Times New Roman" w:hAnsi="Times New Roman" w:cs="Times New Roman"/>
          <w:i/>
          <w:vertAlign w:val="subscript"/>
          <w:lang w:val="en-US"/>
        </w:rPr>
        <w:t>t</w:t>
      </w:r>
      <w:proofErr w:type="spellEnd"/>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Pr="00122B28">
        <w:rPr>
          <w:rFonts w:ascii="Times New Roman" w:hAnsi="Times New Roman" w:cs="Times New Roman"/>
          <w:i/>
          <w:lang w:val="en-US"/>
        </w:rPr>
        <w:t>dx,</w:t>
      </w:r>
      <w:r w:rsidRPr="00122B28">
        <w:rPr>
          <w:rFonts w:ascii="Times New Roman" w:hAnsi="Times New Roman" w:cs="Times New Roman"/>
          <w:i/>
          <w:lang w:val="en-US"/>
        </w:rPr>
        <w:tab/>
      </w:r>
      <w:r w:rsidRPr="00122B28">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i/>
          <w:lang w:val="en-US"/>
        </w:rPr>
        <w:tab/>
      </w:r>
      <w:r>
        <w:rPr>
          <w:rFonts w:ascii="Times New Roman" w:hAnsi="Times New Roman" w:cs="Times New Roman"/>
          <w:lang w:val="en-US"/>
        </w:rPr>
        <w:t>eqn. 1</w:t>
      </w:r>
    </w:p>
    <w:p w14:paraId="612EFCAF" w14:textId="05065892" w:rsidR="00F80938" w:rsidRDefault="00F80938" w:rsidP="00F80938">
      <w:pPr>
        <w:spacing w:line="480" w:lineRule="auto"/>
        <w:rPr>
          <w:rFonts w:ascii="Times New Roman" w:hAnsi="Times New Roman" w:cs="Times New Roman"/>
          <w:lang w:val="en-US"/>
        </w:rPr>
      </w:pPr>
      <w:proofErr w:type="gramStart"/>
      <w:r w:rsidRPr="00122B28">
        <w:rPr>
          <w:rFonts w:ascii="Times New Roman" w:hAnsi="Times New Roman" w:cs="Times New Roman"/>
          <w:lang w:val="en-GB"/>
        </w:rPr>
        <w:t>where</w:t>
      </w:r>
      <w:proofErr w:type="gramEnd"/>
      <w:r w:rsidRPr="00122B28">
        <w:rPr>
          <w:rFonts w:ascii="Times New Roman" w:hAnsi="Times New Roman" w:cs="Times New Roman"/>
          <w:lang w:val="en-GB"/>
        </w:rPr>
        <w:t xml:space="preserve"> </w:t>
      </w:r>
      <w:proofErr w:type="spellStart"/>
      <w:r w:rsidR="008F56BA" w:rsidRPr="00122B28">
        <w:rPr>
          <w:rFonts w:ascii="Times New Roman" w:hAnsi="Times New Roman" w:cs="Times New Roman"/>
          <w:i/>
          <w:lang w:val="en-US"/>
        </w:rPr>
        <w:t>n</w:t>
      </w:r>
      <w:r w:rsidR="008F56BA" w:rsidRPr="00B53C3D">
        <w:rPr>
          <w:rFonts w:ascii="Times New Roman" w:hAnsi="Times New Roman" w:cs="Times New Roman"/>
          <w:i/>
          <w:vertAlign w:val="subscript"/>
          <w:lang w:val="en-US"/>
        </w:rPr>
        <w:t>t</w:t>
      </w:r>
      <w:proofErr w:type="spellEnd"/>
      <w:r w:rsidR="008F56BA" w:rsidRPr="00122B28">
        <w:rPr>
          <w:rFonts w:ascii="Times New Roman" w:hAnsi="Times New Roman" w:cs="Times New Roman"/>
          <w:lang w:val="en-US"/>
        </w:rPr>
        <w:t>(</w:t>
      </w:r>
      <w:r w:rsidR="008F56BA" w:rsidRPr="00122B28">
        <w:rPr>
          <w:rFonts w:ascii="Times New Roman" w:hAnsi="Times New Roman" w:cs="Times New Roman"/>
          <w:i/>
          <w:lang w:val="en-US"/>
        </w:rPr>
        <w:t>x</w:t>
      </w:r>
      <w:r w:rsidR="008F56BA" w:rsidRPr="00122B28">
        <w:rPr>
          <w:rFonts w:ascii="Times New Roman" w:hAnsi="Times New Roman" w:cs="Times New Roman"/>
          <w:lang w:val="en-US"/>
        </w:rPr>
        <w:t>)</w:t>
      </w:r>
      <w:r w:rsidRPr="00122B28">
        <w:rPr>
          <w:rFonts w:ascii="Times New Roman" w:hAnsi="Times New Roman" w:cs="Times New Roman"/>
          <w:lang w:val="en-US"/>
        </w:rPr>
        <w:t xml:space="preserve"> </w:t>
      </w:r>
      <w:r>
        <w:rPr>
          <w:rFonts w:ascii="Times New Roman" w:hAnsi="Times New Roman" w:cs="Times New Roman"/>
          <w:lang w:val="en-US"/>
        </w:rPr>
        <w:t xml:space="preserve">is the proportion </w:t>
      </w:r>
      <w:r w:rsidR="00303F29">
        <w:rPr>
          <w:rFonts w:ascii="Times New Roman" w:hAnsi="Times New Roman" w:cs="Times New Roman"/>
          <w:lang w:val="en-US"/>
        </w:rPr>
        <w:t xml:space="preserve">of individuals of size </w:t>
      </w:r>
      <w:r w:rsidR="008604EB">
        <w:rPr>
          <w:rFonts w:ascii="Times New Roman" w:hAnsi="Times New Roman" w:cs="Times New Roman"/>
          <w:i/>
          <w:lang w:val="en-US"/>
        </w:rPr>
        <w:t xml:space="preserve">x </w:t>
      </w:r>
      <w:r>
        <w:rPr>
          <w:rFonts w:ascii="Times New Roman" w:hAnsi="Times New Roman" w:cs="Times New Roman"/>
          <w:lang w:val="en-US"/>
        </w:rPr>
        <w:t xml:space="preserve">at time </w:t>
      </w:r>
      <w:r>
        <w:rPr>
          <w:rFonts w:ascii="Times New Roman" w:hAnsi="Times New Roman" w:cs="Times New Roman"/>
          <w:i/>
          <w:lang w:val="en-US"/>
        </w:rPr>
        <w:t>t</w:t>
      </w:r>
      <w:r>
        <w:rPr>
          <w:rFonts w:ascii="Times New Roman" w:hAnsi="Times New Roman" w:cs="Times New Roman"/>
          <w:lang w:val="en-US"/>
        </w:rPr>
        <w:t xml:space="preserve">; </w:t>
      </w:r>
      <w:r w:rsidR="008F56BA" w:rsidRPr="00122B28">
        <w:rPr>
          <w:rFonts w:ascii="Times New Roman" w:hAnsi="Times New Roman" w:cs="Times New Roman"/>
          <w:i/>
          <w:lang w:val="en-US"/>
        </w:rPr>
        <w:t>n</w:t>
      </w:r>
      <w:r w:rsidR="008F56BA" w:rsidRPr="00B53C3D">
        <w:rPr>
          <w:rFonts w:ascii="Times New Roman" w:hAnsi="Times New Roman" w:cs="Times New Roman"/>
          <w:i/>
          <w:vertAlign w:val="subscript"/>
          <w:lang w:val="en-US"/>
        </w:rPr>
        <w:t>t</w:t>
      </w:r>
      <w:r w:rsidR="008F56BA" w:rsidRPr="00B53C3D">
        <w:rPr>
          <w:rFonts w:ascii="Times New Roman" w:hAnsi="Times New Roman" w:cs="Times New Roman"/>
          <w:vertAlign w:val="subscript"/>
          <w:lang w:val="en-US"/>
        </w:rPr>
        <w:t>+1</w:t>
      </w:r>
      <w:r w:rsidR="008F56BA" w:rsidRPr="00122B28">
        <w:rPr>
          <w:rFonts w:ascii="Times New Roman" w:hAnsi="Times New Roman" w:cs="Times New Roman"/>
          <w:lang w:val="en-US"/>
        </w:rPr>
        <w:t>(</w:t>
      </w:r>
      <w:r w:rsidR="008F56BA" w:rsidRPr="00122B28">
        <w:rPr>
          <w:rFonts w:ascii="Times New Roman" w:hAnsi="Times New Roman" w:cs="Times New Roman"/>
          <w:i/>
          <w:lang w:val="en-US"/>
        </w:rPr>
        <w:t>y</w:t>
      </w:r>
      <w:r w:rsidR="008F56BA" w:rsidRPr="00122B28">
        <w:rPr>
          <w:rFonts w:ascii="Times New Roman" w:hAnsi="Times New Roman" w:cs="Times New Roman"/>
          <w:lang w:val="en-US"/>
        </w:rPr>
        <w:t>)</w:t>
      </w:r>
      <w:r>
        <w:rPr>
          <w:rFonts w:ascii="Times New Roman" w:hAnsi="Times New Roman" w:cs="Times New Roman"/>
          <w:lang w:val="en-US"/>
        </w:rPr>
        <w:t xml:space="preserve">, the proportion </w:t>
      </w:r>
      <w:r w:rsidR="008604EB">
        <w:rPr>
          <w:rFonts w:ascii="Times New Roman" w:hAnsi="Times New Roman" w:cs="Times New Roman"/>
          <w:lang w:val="en-US"/>
        </w:rPr>
        <w:t xml:space="preserve">of individuals of size </w:t>
      </w:r>
      <w:r w:rsidR="008604EB">
        <w:rPr>
          <w:rFonts w:ascii="Times New Roman" w:hAnsi="Times New Roman" w:cs="Times New Roman"/>
          <w:i/>
          <w:lang w:val="en-US"/>
        </w:rPr>
        <w:t xml:space="preserve">y </w:t>
      </w:r>
      <w:r>
        <w:rPr>
          <w:rFonts w:ascii="Times New Roman" w:hAnsi="Times New Roman" w:cs="Times New Roman"/>
          <w:lang w:val="en-US"/>
        </w:rPr>
        <w:t xml:space="preserve">at time </w:t>
      </w:r>
      <w:r>
        <w:rPr>
          <w:rFonts w:ascii="Times New Roman" w:hAnsi="Times New Roman" w:cs="Times New Roman"/>
          <w:i/>
          <w:lang w:val="en-US"/>
        </w:rPr>
        <w:t>t</w:t>
      </w:r>
      <w:r>
        <w:rPr>
          <w:rFonts w:ascii="Times New Roman" w:hAnsi="Times New Roman" w:cs="Times New Roman"/>
          <w:lang w:val="en-US"/>
        </w:rPr>
        <w:t>+1;</w:t>
      </w:r>
      <w:r w:rsidR="00723A82">
        <w:rPr>
          <w:rFonts w:ascii="Times New Roman" w:hAnsi="Times New Roman" w:cs="Times New Roman"/>
          <w:lang w:val="en-US"/>
        </w:rPr>
        <w:t xml:space="preserve"> and the vital rates are:</w:t>
      </w:r>
      <w:r w:rsidRPr="00122B28">
        <w:rPr>
          <w:rFonts w:ascii="Times New Roman" w:hAnsi="Times New Roman" w:cs="Times New Roman"/>
          <w:i/>
          <w:lang w:val="en-GB"/>
        </w:rPr>
        <w:t xml:space="preserve"> s</w:t>
      </w:r>
      <w:r w:rsidRPr="00122B28">
        <w:rPr>
          <w:rFonts w:ascii="Times New Roman" w:hAnsi="Times New Roman" w:cs="Times New Roman"/>
          <w:lang w:val="en-GB"/>
        </w:rPr>
        <w:t>(</w:t>
      </w:r>
      <w:r w:rsidRPr="00122B28">
        <w:rPr>
          <w:rFonts w:ascii="Times New Roman" w:hAnsi="Times New Roman" w:cs="Times New Roman"/>
          <w:i/>
          <w:lang w:val="en-GB"/>
        </w:rPr>
        <w:t>x</w:t>
      </w:r>
      <w:r>
        <w:rPr>
          <w:rFonts w:ascii="Times New Roman" w:hAnsi="Times New Roman" w:cs="Times New Roman"/>
          <w:lang w:val="en-GB"/>
        </w:rPr>
        <w:t>)</w:t>
      </w:r>
      <w:r w:rsidR="00723A82">
        <w:rPr>
          <w:rFonts w:ascii="Times New Roman" w:hAnsi="Times New Roman" w:cs="Times New Roman"/>
          <w:lang w:val="en-GB"/>
        </w:rPr>
        <w:t>,</w:t>
      </w:r>
      <w:r>
        <w:rPr>
          <w:rFonts w:ascii="Times New Roman" w:hAnsi="Times New Roman" w:cs="Times New Roman"/>
          <w:lang w:val="en-GB"/>
        </w:rPr>
        <w:t xml:space="preserve"> </w:t>
      </w:r>
      <w:r w:rsidR="00723A82">
        <w:rPr>
          <w:rFonts w:ascii="Times New Roman" w:hAnsi="Times New Roman" w:cs="Times New Roman"/>
          <w:lang w:val="en-GB"/>
        </w:rPr>
        <w:t xml:space="preserve">the </w:t>
      </w:r>
      <w:r w:rsidR="00723A82" w:rsidRPr="00122B28">
        <w:rPr>
          <w:rFonts w:ascii="Times New Roman" w:hAnsi="Times New Roman" w:cs="Times New Roman"/>
          <w:lang w:val="en-US"/>
        </w:rPr>
        <w:t xml:space="preserve">survival probability of extant </w:t>
      </w:r>
      <w:r w:rsidR="00C827DF">
        <w:rPr>
          <w:rFonts w:ascii="Times New Roman" w:hAnsi="Times New Roman" w:cs="Times New Roman"/>
          <w:i/>
          <w:lang w:val="en-US"/>
        </w:rPr>
        <w:t>x-</w:t>
      </w:r>
      <w:r w:rsidR="00C827DF">
        <w:rPr>
          <w:rFonts w:ascii="Times New Roman" w:hAnsi="Times New Roman" w:cs="Times New Roman"/>
          <w:lang w:val="en-US"/>
        </w:rPr>
        <w:t xml:space="preserve">size </w:t>
      </w:r>
      <w:r w:rsidR="00723A82" w:rsidRPr="00122B28">
        <w:rPr>
          <w:rFonts w:ascii="Times New Roman" w:hAnsi="Times New Roman" w:cs="Times New Roman"/>
          <w:lang w:val="en-US"/>
        </w:rPr>
        <w:t>individuals</w:t>
      </w:r>
      <w:r w:rsidR="00723A82">
        <w:rPr>
          <w:rFonts w:ascii="Times New Roman" w:hAnsi="Times New Roman" w:cs="Times New Roman"/>
          <w:lang w:val="en-GB"/>
        </w:rPr>
        <w:t xml:space="preserve">; </w:t>
      </w:r>
      <w:r w:rsidRPr="00122B28">
        <w:rPr>
          <w:rFonts w:ascii="Times New Roman" w:hAnsi="Times New Roman" w:cs="Times New Roman"/>
          <w:i/>
          <w:lang w:val="en-GB"/>
        </w:rPr>
        <w:t>g</w:t>
      </w:r>
      <w:r w:rsidRPr="00122B28">
        <w:rPr>
          <w:rFonts w:ascii="Times New Roman" w:hAnsi="Times New Roman" w:cs="Times New Roman"/>
          <w:lang w:val="en-GB"/>
        </w:rPr>
        <w:t>(</w:t>
      </w:r>
      <w:proofErr w:type="spellStart"/>
      <w:r w:rsidRPr="00122B28">
        <w:rPr>
          <w:rFonts w:ascii="Times New Roman" w:hAnsi="Times New Roman" w:cs="Times New Roman"/>
          <w:i/>
          <w:lang w:val="en-GB"/>
        </w:rPr>
        <w:t>y</w:t>
      </w:r>
      <w:r w:rsidRPr="00122B28">
        <w:rPr>
          <w:rFonts w:ascii="Times New Roman" w:hAnsi="Times New Roman" w:cs="Times New Roman"/>
          <w:lang w:val="en-GB"/>
        </w:rPr>
        <w:t>,</w:t>
      </w:r>
      <w:r w:rsidRPr="00122B28">
        <w:rPr>
          <w:rFonts w:ascii="Times New Roman" w:hAnsi="Times New Roman" w:cs="Times New Roman"/>
          <w:i/>
          <w:lang w:val="en-GB"/>
        </w:rPr>
        <w:t>x</w:t>
      </w:r>
      <w:proofErr w:type="spellEnd"/>
      <w:r>
        <w:rPr>
          <w:rFonts w:ascii="Times New Roman" w:hAnsi="Times New Roman" w:cs="Times New Roman"/>
          <w:lang w:val="en-GB"/>
        </w:rPr>
        <w:t>)</w:t>
      </w:r>
      <w:r w:rsidR="00723A82">
        <w:rPr>
          <w:rFonts w:ascii="Times New Roman" w:hAnsi="Times New Roman" w:cs="Times New Roman"/>
          <w:lang w:val="en-GB"/>
        </w:rPr>
        <w:t>, the</w:t>
      </w:r>
      <w:r>
        <w:rPr>
          <w:rFonts w:ascii="Times New Roman" w:hAnsi="Times New Roman" w:cs="Times New Roman"/>
          <w:lang w:val="en-GB"/>
        </w:rPr>
        <w:t xml:space="preserve"> </w:t>
      </w:r>
      <w:r w:rsidR="00723A82">
        <w:rPr>
          <w:rFonts w:ascii="Times New Roman" w:hAnsi="Times New Roman" w:cs="Times New Roman"/>
          <w:lang w:val="en-GB"/>
        </w:rPr>
        <w:t xml:space="preserve">probability an individual has of changing from </w:t>
      </w:r>
      <w:r w:rsidR="00723A82">
        <w:rPr>
          <w:rFonts w:ascii="Times New Roman" w:hAnsi="Times New Roman" w:cs="Times New Roman"/>
          <w:lang w:val="en-US"/>
        </w:rPr>
        <w:t xml:space="preserve">size </w:t>
      </w:r>
      <w:r w:rsidR="00723A82">
        <w:rPr>
          <w:rFonts w:ascii="Times New Roman" w:hAnsi="Times New Roman" w:cs="Times New Roman"/>
          <w:i/>
          <w:lang w:val="en-US"/>
        </w:rPr>
        <w:t xml:space="preserve">x </w:t>
      </w:r>
      <w:r w:rsidR="00723A82">
        <w:rPr>
          <w:rFonts w:ascii="Times New Roman" w:hAnsi="Times New Roman" w:cs="Times New Roman"/>
          <w:lang w:val="en-US"/>
        </w:rPr>
        <w:t xml:space="preserve">to </w:t>
      </w:r>
      <w:r w:rsidR="00723A82">
        <w:rPr>
          <w:rFonts w:ascii="Times New Roman" w:hAnsi="Times New Roman" w:cs="Times New Roman"/>
          <w:i/>
          <w:lang w:val="en-US"/>
        </w:rPr>
        <w:t xml:space="preserve">y </w:t>
      </w:r>
      <w:r w:rsidR="00723A82">
        <w:rPr>
          <w:rFonts w:ascii="Times New Roman" w:hAnsi="Times New Roman" w:cs="Times New Roman"/>
          <w:lang w:val="en-US"/>
        </w:rPr>
        <w:t>from one unit time to the next;</w:t>
      </w:r>
      <w:r>
        <w:rPr>
          <w:rFonts w:ascii="Times New Roman" w:hAnsi="Times New Roman" w:cs="Times New Roman"/>
          <w:lang w:val="en-US"/>
        </w:rPr>
        <w:t xml:space="preserve"> </w:t>
      </w:r>
      <w:r w:rsidRPr="00122B28">
        <w:rPr>
          <w:rFonts w:ascii="Times New Roman" w:hAnsi="Times New Roman" w:cs="Times New Roman"/>
          <w:i/>
          <w:lang w:val="en-US"/>
        </w:rPr>
        <w:t>f</w:t>
      </w:r>
      <w:r w:rsidRPr="00122B28">
        <w:rPr>
          <w:rFonts w:ascii="Times New Roman" w:hAnsi="Times New Roman" w:cs="Times New Roman"/>
          <w:vertAlign w:val="subscript"/>
          <w:lang w:val="en-US"/>
        </w:rPr>
        <w:t>1</w:t>
      </w:r>
      <w:r w:rsidRPr="00122B28">
        <w:rPr>
          <w:rFonts w:ascii="Times New Roman" w:hAnsi="Times New Roman" w:cs="Times New Roman"/>
          <w:lang w:val="en-US"/>
        </w:rPr>
        <w:t>(</w:t>
      </w:r>
      <w:r w:rsidRPr="00122B28">
        <w:rPr>
          <w:rFonts w:ascii="Times New Roman" w:hAnsi="Times New Roman" w:cs="Times New Roman"/>
          <w:i/>
          <w:lang w:val="en-US"/>
        </w:rPr>
        <w:t>x</w:t>
      </w:r>
      <w:r w:rsidRPr="00122B28">
        <w:rPr>
          <w:rFonts w:ascii="Times New Roman" w:hAnsi="Times New Roman" w:cs="Times New Roman"/>
          <w:lang w:val="en-US"/>
        </w:rPr>
        <w:t>)</w:t>
      </w:r>
      <w:r w:rsidR="00723A82">
        <w:rPr>
          <w:rFonts w:ascii="Times New Roman" w:hAnsi="Times New Roman" w:cs="Times New Roman"/>
          <w:lang w:val="en-US"/>
        </w:rPr>
        <w:t>, the</w:t>
      </w:r>
      <w:r w:rsidRPr="00122B28">
        <w:rPr>
          <w:rFonts w:ascii="Times New Roman" w:hAnsi="Times New Roman" w:cs="Times New Roman"/>
          <w:lang w:val="en-GB"/>
        </w:rPr>
        <w:t xml:space="preserve"> </w:t>
      </w:r>
      <w:r w:rsidR="00723A82">
        <w:rPr>
          <w:rFonts w:ascii="Times New Roman" w:hAnsi="Times New Roman" w:cs="Times New Roman"/>
          <w:lang w:val="en-GB"/>
        </w:rPr>
        <w:t xml:space="preserve">number of newborns produced by an </w:t>
      </w:r>
      <w:r w:rsidR="00723A82">
        <w:rPr>
          <w:rFonts w:ascii="Times New Roman" w:hAnsi="Times New Roman" w:cs="Times New Roman"/>
          <w:i/>
          <w:lang w:val="en-GB"/>
        </w:rPr>
        <w:t>x-</w:t>
      </w:r>
      <w:r w:rsidR="00723A82">
        <w:rPr>
          <w:rFonts w:ascii="Times New Roman" w:hAnsi="Times New Roman" w:cs="Times New Roman"/>
          <w:lang w:val="en-GB"/>
        </w:rPr>
        <w:t xml:space="preserve">size individual each time unit, </w:t>
      </w:r>
      <w:r w:rsidRPr="00122B28">
        <w:rPr>
          <w:rFonts w:ascii="Times New Roman" w:hAnsi="Times New Roman" w:cs="Times New Roman"/>
          <w:lang w:val="en-GB"/>
        </w:rPr>
        <w:t xml:space="preserve">and </w:t>
      </w:r>
      <w:r w:rsidRPr="00122B28">
        <w:rPr>
          <w:rFonts w:ascii="Times New Roman" w:hAnsi="Times New Roman" w:cs="Times New Roman"/>
          <w:i/>
          <w:lang w:val="en-US"/>
        </w:rPr>
        <w:t>f</w:t>
      </w:r>
      <w:r w:rsidRPr="00122B28">
        <w:rPr>
          <w:rFonts w:ascii="Times New Roman" w:hAnsi="Times New Roman" w:cs="Times New Roman"/>
          <w:vertAlign w:val="subscript"/>
          <w:lang w:val="en-US"/>
        </w:rPr>
        <w:t>2</w:t>
      </w:r>
      <w:r w:rsidRPr="00122B28">
        <w:rPr>
          <w:rFonts w:ascii="Times New Roman" w:hAnsi="Times New Roman" w:cs="Times New Roman"/>
          <w:lang w:val="en-US"/>
        </w:rPr>
        <w:t>(</w:t>
      </w:r>
      <w:proofErr w:type="spellStart"/>
      <w:r w:rsidRPr="00122B28">
        <w:rPr>
          <w:rFonts w:ascii="Times New Roman" w:hAnsi="Times New Roman" w:cs="Times New Roman"/>
          <w:i/>
          <w:lang w:val="en-US"/>
        </w:rPr>
        <w:t>y</w:t>
      </w:r>
      <w:r w:rsidRPr="00122B28">
        <w:rPr>
          <w:rFonts w:ascii="Times New Roman" w:hAnsi="Times New Roman" w:cs="Times New Roman"/>
          <w:lang w:val="en-US"/>
        </w:rPr>
        <w:t>,</w:t>
      </w:r>
      <w:r w:rsidRPr="00122B28">
        <w:rPr>
          <w:rFonts w:ascii="Times New Roman" w:hAnsi="Times New Roman" w:cs="Times New Roman"/>
          <w:i/>
          <w:lang w:val="en-US"/>
        </w:rPr>
        <w:t>x</w:t>
      </w:r>
      <w:proofErr w:type="spellEnd"/>
      <w:r w:rsidRPr="00122B28">
        <w:rPr>
          <w:rFonts w:ascii="Times New Roman" w:hAnsi="Times New Roman" w:cs="Times New Roman"/>
          <w:lang w:val="en-US"/>
        </w:rPr>
        <w:t>)</w:t>
      </w:r>
      <w:r w:rsidR="00723A82">
        <w:rPr>
          <w:rFonts w:ascii="Times New Roman" w:hAnsi="Times New Roman" w:cs="Times New Roman"/>
          <w:lang w:val="en-US"/>
        </w:rPr>
        <w:t>,</w:t>
      </w:r>
      <w:r w:rsidRPr="00122B28">
        <w:rPr>
          <w:rFonts w:ascii="Times New Roman" w:hAnsi="Times New Roman" w:cs="Times New Roman"/>
          <w:lang w:val="en-US"/>
        </w:rPr>
        <w:t xml:space="preserve"> </w:t>
      </w:r>
      <w:r w:rsidR="00723A82">
        <w:rPr>
          <w:rFonts w:ascii="Times New Roman" w:hAnsi="Times New Roman" w:cs="Times New Roman"/>
          <w:lang w:val="en-US"/>
        </w:rPr>
        <w:t>the size distribution</w:t>
      </w:r>
      <w:r w:rsidRPr="00122B28">
        <w:rPr>
          <w:rFonts w:ascii="Times New Roman" w:hAnsi="Times New Roman" w:cs="Times New Roman"/>
          <w:lang w:val="en-US"/>
        </w:rPr>
        <w:t xml:space="preserve"> of newborns</w:t>
      </w:r>
      <w:r w:rsidR="00723A82">
        <w:rPr>
          <w:rFonts w:ascii="Times New Roman" w:hAnsi="Times New Roman" w:cs="Times New Roman"/>
          <w:lang w:val="en-US"/>
        </w:rPr>
        <w:t xml:space="preserve"> produced by </w:t>
      </w:r>
      <w:r w:rsidR="00723A82">
        <w:rPr>
          <w:rFonts w:ascii="Times New Roman" w:hAnsi="Times New Roman" w:cs="Times New Roman"/>
          <w:i/>
          <w:lang w:val="en-US"/>
        </w:rPr>
        <w:t>x-</w:t>
      </w:r>
      <w:r w:rsidR="00723A82">
        <w:rPr>
          <w:rFonts w:ascii="Times New Roman" w:hAnsi="Times New Roman" w:cs="Times New Roman"/>
          <w:lang w:val="en-US"/>
        </w:rPr>
        <w:t>size individuals</w:t>
      </w:r>
      <w:r w:rsidRPr="00122B28">
        <w:rPr>
          <w:rFonts w:ascii="Times New Roman" w:hAnsi="Times New Roman" w:cs="Times New Roman"/>
          <w:lang w:val="en-US"/>
        </w:rPr>
        <w:t>.</w:t>
      </w:r>
    </w:p>
    <w:p w14:paraId="3846513E" w14:textId="0A7F5827" w:rsidR="00ED049F" w:rsidRPr="00F55DB9" w:rsidRDefault="00F80938" w:rsidP="00DF2449">
      <w:pPr>
        <w:spacing w:line="480" w:lineRule="auto"/>
        <w:rPr>
          <w:rFonts w:ascii="Times New Roman" w:hAnsi="Times New Roman" w:cs="Times New Roman"/>
          <w:lang w:val="en-GB"/>
        </w:rPr>
      </w:pPr>
      <w:r>
        <w:rPr>
          <w:rFonts w:ascii="Times New Roman" w:hAnsi="Times New Roman" w:cs="Times New Roman"/>
          <w:lang w:val="en-US"/>
        </w:rPr>
        <w:tab/>
      </w:r>
      <w:r w:rsidR="001967A8" w:rsidRPr="00122B28">
        <w:rPr>
          <w:rFonts w:ascii="Times New Roman" w:hAnsi="Times New Roman" w:cs="Times New Roman"/>
          <w:lang w:val="en-US"/>
        </w:rPr>
        <w:t xml:space="preserve">As </w:t>
      </w:r>
      <w:r w:rsidR="004852A9">
        <w:rPr>
          <w:rFonts w:ascii="Times New Roman" w:hAnsi="Times New Roman" w:cs="Times New Roman"/>
          <w:lang w:val="en-US"/>
        </w:rPr>
        <w:t>eqn. 1 shows</w:t>
      </w:r>
      <w:r w:rsidR="001967A8" w:rsidRPr="00122B28">
        <w:rPr>
          <w:rFonts w:ascii="Times New Roman" w:hAnsi="Times New Roman" w:cs="Times New Roman"/>
          <w:lang w:val="en-US"/>
        </w:rPr>
        <w:t xml:space="preserve">, an </w:t>
      </w:r>
      <w:proofErr w:type="spellStart"/>
      <w:r w:rsidR="00376008">
        <w:rPr>
          <w:rFonts w:ascii="Times New Roman" w:hAnsi="Times New Roman" w:cs="Times New Roman"/>
          <w:lang w:val="en-US"/>
        </w:rPr>
        <w:t>IProjM</w:t>
      </w:r>
      <w:proofErr w:type="spellEnd"/>
      <w:r w:rsidR="00D44DDA" w:rsidRPr="00122B28">
        <w:rPr>
          <w:rFonts w:ascii="Times New Roman" w:hAnsi="Times New Roman" w:cs="Times New Roman"/>
          <w:lang w:val="en-US"/>
        </w:rPr>
        <w:t xml:space="preserve"> </w:t>
      </w:r>
      <w:r w:rsidR="00ED049F" w:rsidRPr="00122B28">
        <w:rPr>
          <w:rFonts w:ascii="Times New Roman" w:hAnsi="Times New Roman" w:cs="Times New Roman"/>
          <w:lang w:val="en-US"/>
        </w:rPr>
        <w:t xml:space="preserve">relates the vital rates with </w:t>
      </w:r>
      <w:r w:rsidR="001967A8" w:rsidRPr="00122B28">
        <w:rPr>
          <w:rFonts w:ascii="Times New Roman" w:hAnsi="Times New Roman" w:cs="Times New Roman"/>
          <w:lang w:val="en-US"/>
        </w:rPr>
        <w:t>a</w:t>
      </w:r>
      <w:r w:rsidR="00ED049F" w:rsidRPr="00122B28">
        <w:rPr>
          <w:rFonts w:ascii="Times New Roman" w:hAnsi="Times New Roman" w:cs="Times New Roman"/>
          <w:lang w:val="en-US"/>
        </w:rPr>
        <w:t xml:space="preserve"> time series of population structures (</w:t>
      </w:r>
      <w:r w:rsidR="008F56BA">
        <w:rPr>
          <w:rFonts w:ascii="Times New Roman" w:hAnsi="Times New Roman" w:cs="Times New Roman"/>
          <w:i/>
          <w:lang w:val="en-US"/>
        </w:rPr>
        <w:t>n</w:t>
      </w:r>
      <w:r w:rsidR="008F56BA" w:rsidRPr="008F56BA">
        <w:rPr>
          <w:rFonts w:ascii="Times New Roman" w:hAnsi="Times New Roman" w:cs="Times New Roman"/>
          <w:vertAlign w:val="subscript"/>
          <w:lang w:val="en-US"/>
        </w:rPr>
        <w:t>1</w:t>
      </w:r>
      <w:r w:rsidR="008F56BA">
        <w:rPr>
          <w:rFonts w:ascii="Times New Roman" w:hAnsi="Times New Roman" w:cs="Times New Roman"/>
          <w:lang w:val="en-US"/>
        </w:rPr>
        <w:t xml:space="preserve">, </w:t>
      </w:r>
      <w:r w:rsidR="008F56BA" w:rsidRPr="008F56BA">
        <w:rPr>
          <w:rFonts w:ascii="Times New Roman" w:hAnsi="Times New Roman" w:cs="Times New Roman"/>
          <w:i/>
          <w:lang w:val="en-US"/>
        </w:rPr>
        <w:t>n</w:t>
      </w:r>
      <w:r w:rsidR="008F56BA" w:rsidRPr="008F56BA">
        <w:rPr>
          <w:rFonts w:ascii="Times New Roman" w:hAnsi="Times New Roman" w:cs="Times New Roman"/>
          <w:vertAlign w:val="subscript"/>
          <w:lang w:val="en-US"/>
        </w:rPr>
        <w:t>2</w:t>
      </w:r>
      <w:proofErr w:type="gramStart"/>
      <w:r w:rsidR="00ED049F" w:rsidRPr="00122B28">
        <w:rPr>
          <w:rFonts w:ascii="Times New Roman" w:hAnsi="Times New Roman" w:cs="Times New Roman"/>
          <w:lang w:val="en-US"/>
        </w:rPr>
        <w:t>, ...</w:t>
      </w:r>
      <w:proofErr w:type="gramEnd"/>
      <w:r w:rsidR="00ED049F" w:rsidRPr="00122B28">
        <w:rPr>
          <w:rFonts w:ascii="Times New Roman" w:hAnsi="Times New Roman" w:cs="Times New Roman"/>
          <w:lang w:val="en-US"/>
        </w:rPr>
        <w:t>)</w:t>
      </w:r>
      <w:r w:rsidR="001642C3">
        <w:rPr>
          <w:rFonts w:ascii="Times New Roman" w:hAnsi="Times New Roman" w:cs="Times New Roman"/>
          <w:lang w:val="en-US"/>
        </w:rPr>
        <w:t>, and the time series of population sizes giv</w:t>
      </w:r>
      <w:r w:rsidR="0014291F">
        <w:rPr>
          <w:rFonts w:ascii="Times New Roman" w:hAnsi="Times New Roman" w:cs="Times New Roman"/>
          <w:lang w:val="en-US"/>
        </w:rPr>
        <w:t>en by the integration</w:t>
      </w:r>
      <w:r w:rsidR="001642C3">
        <w:rPr>
          <w:rFonts w:ascii="Times New Roman" w:hAnsi="Times New Roman" w:cs="Times New Roman"/>
          <w:lang w:val="en-US"/>
        </w:rPr>
        <w:t xml:space="preserve"> of </w:t>
      </w:r>
      <w:r w:rsidR="008F3D7A">
        <w:rPr>
          <w:rFonts w:ascii="Times New Roman" w:hAnsi="Times New Roman" w:cs="Times New Roman"/>
          <w:lang w:val="en-US"/>
        </w:rPr>
        <w:t>each</w:t>
      </w:r>
      <w:r w:rsidR="001642C3">
        <w:rPr>
          <w:rFonts w:ascii="Times New Roman" w:hAnsi="Times New Roman" w:cs="Times New Roman"/>
          <w:lang w:val="en-US"/>
        </w:rPr>
        <w:t xml:space="preserve"> populati</w:t>
      </w:r>
      <w:r w:rsidR="008F3D7A">
        <w:rPr>
          <w:rFonts w:ascii="Times New Roman" w:hAnsi="Times New Roman" w:cs="Times New Roman"/>
          <w:lang w:val="en-US"/>
        </w:rPr>
        <w:t>on structure</w:t>
      </w:r>
      <w:r w:rsidR="0014291F">
        <w:rPr>
          <w:rFonts w:ascii="Times New Roman" w:hAnsi="Times New Roman" w:cs="Times New Roman"/>
          <w:lang w:val="en-US"/>
        </w:rPr>
        <w:t xml:space="preserve"> over the observed size range</w:t>
      </w:r>
      <w:r w:rsidR="001642C3">
        <w:rPr>
          <w:rFonts w:ascii="Times New Roman" w:hAnsi="Times New Roman" w:cs="Times New Roman"/>
          <w:lang w:val="en-US"/>
        </w:rPr>
        <w:t xml:space="preserve"> (</w:t>
      </w:r>
      <w:r w:rsidR="009924F8">
        <w:rPr>
          <w:rFonts w:ascii="Times New Roman" w:hAnsi="Times New Roman" w:cs="Times New Roman"/>
          <w:i/>
          <w:lang w:val="en-US"/>
        </w:rPr>
        <w:t>N</w:t>
      </w:r>
      <w:r w:rsidR="009924F8" w:rsidRPr="009924F8">
        <w:rPr>
          <w:rFonts w:ascii="Times New Roman" w:hAnsi="Times New Roman" w:cs="Times New Roman"/>
          <w:vertAlign w:val="subscript"/>
          <w:lang w:val="en-US"/>
        </w:rPr>
        <w:t>1</w:t>
      </w:r>
      <w:r w:rsidR="009924F8">
        <w:rPr>
          <w:rFonts w:ascii="Times New Roman" w:hAnsi="Times New Roman" w:cs="Times New Roman"/>
          <w:i/>
          <w:lang w:val="en-US"/>
        </w:rPr>
        <w:t xml:space="preserve"> = </w:t>
      </w:r>
      <w:r w:rsidR="001642C3" w:rsidRPr="00122B28">
        <w:rPr>
          <w:rFonts w:ascii="Times New Roman" w:hAnsi="Times New Roman" w:cs="Times New Roman"/>
          <w:lang w:val="en-US"/>
        </w:rPr>
        <w:sym w:font="Symbol" w:char="F0F2"/>
      </w:r>
      <w:r w:rsidR="00673932" w:rsidRPr="00673932">
        <w:rPr>
          <w:rFonts w:ascii="Times New Roman" w:hAnsi="Times New Roman" w:cs="Times New Roman"/>
          <w:i/>
          <w:lang w:val="en-US"/>
        </w:rPr>
        <w:t xml:space="preserve"> </w:t>
      </w:r>
      <w:r w:rsidR="00673932">
        <w:rPr>
          <w:rFonts w:ascii="Times New Roman" w:hAnsi="Times New Roman" w:cs="Times New Roman"/>
          <w:i/>
          <w:lang w:val="en-US"/>
        </w:rPr>
        <w:t>n</w:t>
      </w:r>
      <w:r w:rsidR="00673932" w:rsidRPr="008F56BA">
        <w:rPr>
          <w:rFonts w:ascii="Times New Roman" w:hAnsi="Times New Roman" w:cs="Times New Roman"/>
          <w:vertAlign w:val="subscript"/>
          <w:lang w:val="en-US"/>
        </w:rPr>
        <w:t>1</w:t>
      </w:r>
      <w:r w:rsidR="001642C3" w:rsidRPr="00122B28">
        <w:rPr>
          <w:rFonts w:ascii="Times New Roman" w:hAnsi="Times New Roman" w:cs="Times New Roman"/>
          <w:lang w:val="en-US"/>
        </w:rPr>
        <w:t>(</w:t>
      </w:r>
      <w:r w:rsidR="001642C3" w:rsidRPr="00122B28">
        <w:rPr>
          <w:rFonts w:ascii="Times New Roman" w:hAnsi="Times New Roman" w:cs="Times New Roman"/>
          <w:i/>
          <w:lang w:val="en-US"/>
        </w:rPr>
        <w:t>x</w:t>
      </w:r>
      <w:r w:rsidR="001642C3" w:rsidRPr="00122B28">
        <w:rPr>
          <w:rFonts w:ascii="Times New Roman" w:hAnsi="Times New Roman" w:cs="Times New Roman"/>
          <w:lang w:val="en-US"/>
        </w:rPr>
        <w:t>)</w:t>
      </w:r>
      <w:r w:rsidR="001642C3" w:rsidRPr="001642C3">
        <w:rPr>
          <w:rFonts w:ascii="Times New Roman" w:hAnsi="Times New Roman" w:cs="Times New Roman"/>
          <w:i/>
          <w:lang w:val="en-US"/>
        </w:rPr>
        <w:t>dx</w:t>
      </w:r>
      <w:r w:rsidR="001642C3">
        <w:rPr>
          <w:rFonts w:ascii="Times New Roman" w:hAnsi="Times New Roman" w:cs="Times New Roman"/>
          <w:lang w:val="en-US"/>
        </w:rPr>
        <w:t>,</w:t>
      </w:r>
      <w:r w:rsidR="001642C3" w:rsidRPr="001642C3">
        <w:rPr>
          <w:rFonts w:ascii="Times New Roman" w:hAnsi="Times New Roman" w:cs="Times New Roman"/>
          <w:lang w:val="en-US"/>
        </w:rPr>
        <w:t xml:space="preserve"> </w:t>
      </w:r>
      <w:r w:rsidR="009924F8">
        <w:rPr>
          <w:rFonts w:ascii="Times New Roman" w:hAnsi="Times New Roman" w:cs="Times New Roman"/>
          <w:i/>
          <w:lang w:val="en-US"/>
        </w:rPr>
        <w:t>N</w:t>
      </w:r>
      <w:r w:rsidR="009924F8">
        <w:rPr>
          <w:rFonts w:ascii="Times New Roman" w:hAnsi="Times New Roman" w:cs="Times New Roman"/>
          <w:vertAlign w:val="subscript"/>
          <w:lang w:val="en-US"/>
        </w:rPr>
        <w:t>2</w:t>
      </w:r>
      <w:r w:rsidR="009924F8">
        <w:rPr>
          <w:rFonts w:ascii="Times New Roman" w:hAnsi="Times New Roman" w:cs="Times New Roman"/>
          <w:i/>
          <w:lang w:val="en-US"/>
        </w:rPr>
        <w:t xml:space="preserve"> = </w:t>
      </w:r>
      <w:r w:rsidR="001642C3" w:rsidRPr="00122B28">
        <w:rPr>
          <w:rFonts w:ascii="Times New Roman" w:hAnsi="Times New Roman" w:cs="Times New Roman"/>
          <w:lang w:val="en-US"/>
        </w:rPr>
        <w:sym w:font="Symbol" w:char="F0F2"/>
      </w:r>
      <w:r w:rsidR="00673932">
        <w:rPr>
          <w:rFonts w:ascii="Times New Roman" w:hAnsi="Times New Roman" w:cs="Times New Roman"/>
          <w:i/>
          <w:lang w:val="en-US"/>
        </w:rPr>
        <w:t xml:space="preserve"> n</w:t>
      </w:r>
      <w:r w:rsidR="00673932">
        <w:rPr>
          <w:rFonts w:ascii="Times New Roman" w:hAnsi="Times New Roman" w:cs="Times New Roman"/>
          <w:vertAlign w:val="subscript"/>
          <w:lang w:val="en-US"/>
        </w:rPr>
        <w:t>2</w:t>
      </w:r>
      <w:r w:rsidR="001642C3" w:rsidRPr="00122B28">
        <w:rPr>
          <w:rFonts w:ascii="Times New Roman" w:hAnsi="Times New Roman" w:cs="Times New Roman"/>
          <w:lang w:val="en-US"/>
        </w:rPr>
        <w:t>(</w:t>
      </w:r>
      <w:r w:rsidR="001642C3" w:rsidRPr="00122B28">
        <w:rPr>
          <w:rFonts w:ascii="Times New Roman" w:hAnsi="Times New Roman" w:cs="Times New Roman"/>
          <w:i/>
          <w:lang w:val="en-US"/>
        </w:rPr>
        <w:t>x</w:t>
      </w:r>
      <w:r w:rsidR="001642C3" w:rsidRPr="00122B28">
        <w:rPr>
          <w:rFonts w:ascii="Times New Roman" w:hAnsi="Times New Roman" w:cs="Times New Roman"/>
          <w:lang w:val="en-US"/>
        </w:rPr>
        <w:t>)</w:t>
      </w:r>
      <w:r w:rsidR="001642C3" w:rsidRPr="001642C3">
        <w:rPr>
          <w:rFonts w:ascii="Times New Roman" w:hAnsi="Times New Roman" w:cs="Times New Roman"/>
          <w:i/>
          <w:lang w:val="en-US"/>
        </w:rPr>
        <w:t>dx</w:t>
      </w:r>
      <w:r w:rsidR="001642C3">
        <w:rPr>
          <w:rFonts w:ascii="Times New Roman" w:hAnsi="Times New Roman" w:cs="Times New Roman"/>
          <w:lang w:val="en-US"/>
        </w:rPr>
        <w:t>, ...).</w:t>
      </w:r>
      <w:r w:rsidR="001642C3" w:rsidRPr="00122B28">
        <w:rPr>
          <w:rFonts w:ascii="Times New Roman" w:hAnsi="Times New Roman" w:cs="Times New Roman"/>
          <w:i/>
          <w:vertAlign w:val="subscript"/>
          <w:lang w:val="en-US"/>
        </w:rPr>
        <w:t xml:space="preserve"> </w:t>
      </w:r>
      <w:r w:rsidR="001642C3">
        <w:rPr>
          <w:rFonts w:ascii="Times New Roman" w:hAnsi="Times New Roman" w:cs="Times New Roman"/>
          <w:lang w:val="en-US"/>
        </w:rPr>
        <w:t xml:space="preserve"> </w:t>
      </w:r>
      <w:r w:rsidR="001967A8" w:rsidRPr="00122B28">
        <w:rPr>
          <w:rFonts w:ascii="Times New Roman" w:hAnsi="Times New Roman" w:cs="Times New Roman"/>
          <w:lang w:val="en-US"/>
        </w:rPr>
        <w:t>The traditional approach has been to use as input to the model the former. H</w:t>
      </w:r>
      <w:r w:rsidR="00E27C6B">
        <w:rPr>
          <w:rFonts w:ascii="Times New Roman" w:hAnsi="Times New Roman" w:cs="Times New Roman"/>
          <w:lang w:val="en-US"/>
        </w:rPr>
        <w:t xml:space="preserve">ere, we use the latter as input, thus </w:t>
      </w:r>
      <w:r w:rsidR="002F184A">
        <w:rPr>
          <w:rFonts w:ascii="Times New Roman" w:hAnsi="Times New Roman" w:cs="Times New Roman"/>
          <w:lang w:val="en-US"/>
        </w:rPr>
        <w:t>posing</w:t>
      </w:r>
      <w:r w:rsidR="00E27C6B">
        <w:rPr>
          <w:rFonts w:ascii="Times New Roman" w:hAnsi="Times New Roman" w:cs="Times New Roman"/>
          <w:lang w:val="en-US"/>
        </w:rPr>
        <w:t xml:space="preserve"> an inverse problem.</w:t>
      </w:r>
    </w:p>
    <w:p w14:paraId="05252758" w14:textId="6F037FE8" w:rsidR="00332BB0"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303F29">
        <w:rPr>
          <w:rFonts w:ascii="Times New Roman" w:hAnsi="Times New Roman" w:cs="Times New Roman"/>
          <w:lang w:val="en-GB"/>
        </w:rPr>
        <w:t xml:space="preserve">Many alternative structures to describe which and how vital rates interact to produce the size structure exist. </w:t>
      </w:r>
      <w:r w:rsidR="001967A8" w:rsidRPr="00122B28">
        <w:rPr>
          <w:rFonts w:ascii="Times New Roman" w:hAnsi="Times New Roman" w:cs="Times New Roman"/>
          <w:lang w:val="en-GB"/>
        </w:rPr>
        <w:t>As a case study, w</w:t>
      </w:r>
      <w:r w:rsidR="006E55FE" w:rsidRPr="00122B28">
        <w:rPr>
          <w:rFonts w:ascii="Times New Roman" w:hAnsi="Times New Roman" w:cs="Times New Roman"/>
          <w:lang w:val="en-GB"/>
        </w:rPr>
        <w:t>e used</w:t>
      </w:r>
      <w:r w:rsidR="001642C3">
        <w:rPr>
          <w:rFonts w:ascii="Times New Roman" w:hAnsi="Times New Roman" w:cs="Times New Roman"/>
          <w:lang w:val="en-GB"/>
        </w:rPr>
        <w:t xml:space="preserve"> an </w:t>
      </w:r>
      <w:proofErr w:type="spellStart"/>
      <w:r w:rsidR="00376008">
        <w:rPr>
          <w:rFonts w:ascii="Times New Roman" w:hAnsi="Times New Roman" w:cs="Times New Roman"/>
          <w:lang w:val="en-GB"/>
        </w:rPr>
        <w:t>IProjM</w:t>
      </w:r>
      <w:proofErr w:type="spellEnd"/>
      <w:r w:rsidR="001642C3">
        <w:rPr>
          <w:rFonts w:ascii="Times New Roman" w:hAnsi="Times New Roman" w:cs="Times New Roman"/>
          <w:lang w:val="en-GB"/>
        </w:rPr>
        <w:t xml:space="preserve"> with </w:t>
      </w:r>
      <w:r w:rsidR="00303F29">
        <w:rPr>
          <w:rFonts w:ascii="Times New Roman" w:hAnsi="Times New Roman" w:cs="Times New Roman"/>
          <w:lang w:val="en-GB"/>
        </w:rPr>
        <w:t xml:space="preserve">the following structure, close to </w:t>
      </w:r>
      <w:proofErr w:type="spellStart"/>
      <w:r w:rsidR="00C827DF" w:rsidRPr="00122B28">
        <w:rPr>
          <w:rFonts w:ascii="Times New Roman" w:hAnsi="Times New Roman" w:cs="Times New Roman"/>
          <w:lang w:val="en-GB"/>
        </w:rPr>
        <w:t>Easterling</w:t>
      </w:r>
      <w:proofErr w:type="spellEnd"/>
      <w:r w:rsidR="00C827DF" w:rsidRPr="00122B28">
        <w:rPr>
          <w:rFonts w:ascii="Times New Roman" w:hAnsi="Times New Roman" w:cs="Times New Roman"/>
          <w:lang w:val="en-GB"/>
        </w:rPr>
        <w:t xml:space="preserve">, </w:t>
      </w:r>
      <w:proofErr w:type="spellStart"/>
      <w:r w:rsidR="00C827DF" w:rsidRPr="00122B28">
        <w:rPr>
          <w:rFonts w:ascii="Times New Roman" w:hAnsi="Times New Roman" w:cs="Times New Roman"/>
          <w:lang w:val="en-GB"/>
        </w:rPr>
        <w:t>Ellner</w:t>
      </w:r>
      <w:proofErr w:type="spellEnd"/>
      <w:r w:rsidR="00C827DF" w:rsidRPr="00122B28">
        <w:rPr>
          <w:rFonts w:ascii="Times New Roman" w:hAnsi="Times New Roman" w:cs="Times New Roman"/>
          <w:lang w:val="en-GB"/>
        </w:rPr>
        <w:t xml:space="preserve"> &amp; Dixon (2000)</w:t>
      </w:r>
      <w:r w:rsidR="00C827DF">
        <w:rPr>
          <w:rFonts w:ascii="Times New Roman" w:hAnsi="Times New Roman" w:cs="Times New Roman"/>
          <w:lang w:val="en-GB"/>
        </w:rPr>
        <w:t xml:space="preserve"> original model</w:t>
      </w:r>
      <w:r w:rsidR="006E55FE" w:rsidRPr="00122B28">
        <w:rPr>
          <w:rFonts w:ascii="Times New Roman" w:hAnsi="Times New Roman" w:cs="Times New Roman"/>
          <w:lang w:val="en-GB"/>
        </w:rPr>
        <w:t>:</w:t>
      </w:r>
    </w:p>
    <w:p w14:paraId="52B76F20" w14:textId="3E460E1F"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proofErr w:type="gramStart"/>
      <w:r w:rsidR="00E27C6B" w:rsidRPr="00122B28">
        <w:rPr>
          <w:rFonts w:ascii="Times New Roman" w:hAnsi="Times New Roman" w:cs="Times New Roman"/>
          <w:i/>
          <w:lang w:val="en-US"/>
        </w:rPr>
        <w:t>s</w:t>
      </w:r>
      <w:proofErr w:type="gramEnd"/>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w:t>
      </w:r>
      <w:proofErr w:type="spellStart"/>
      <w:r w:rsidR="00E27C6B">
        <w:rPr>
          <w:rFonts w:ascii="Times New Roman" w:hAnsi="Times New Roman" w:cs="Times New Roman"/>
          <w:lang w:val="en-US"/>
        </w:rPr>
        <w:t>logit</w:t>
      </w:r>
      <w:proofErr w:type="spellEnd"/>
      <w:r w:rsidR="00E27C6B">
        <w:rPr>
          <w:rFonts w:ascii="Times New Roman" w:hAnsi="Times New Roman" w:cs="Times New Roman"/>
          <w:lang w:val="en-US"/>
        </w:rPr>
        <w:t>(</w:t>
      </w:r>
      <w:r w:rsidR="00E27C6B" w:rsidRPr="00E27C6B">
        <w:rPr>
          <w:rFonts w:ascii="Times New Roman" w:hAnsi="Times New Roman" w:cs="Times New Roman"/>
          <w:i/>
          <w:lang w:val="en-US"/>
        </w:rPr>
        <w:sym w:font="Symbol" w:char="F062"/>
      </w:r>
      <w:r w:rsidR="00E27C6B" w:rsidRPr="00E27C6B">
        <w:rPr>
          <w:rFonts w:ascii="Times New Roman" w:hAnsi="Times New Roman" w:cs="Times New Roman"/>
          <w:vertAlign w:val="subscript"/>
          <w:lang w:val="en-US"/>
        </w:rPr>
        <w:t>0</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1</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i/>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2</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sidRPr="00E27C6B">
        <w:rPr>
          <w:rFonts w:ascii="Times New Roman" w:hAnsi="Times New Roman" w:cs="Times New Roman"/>
          <w:vertAlign w:val="superscript"/>
          <w:lang w:val="en-US"/>
        </w:rPr>
        <w:t>2</w:t>
      </w:r>
      <w:r w:rsidR="00E27C6B">
        <w:rPr>
          <w:rFonts w:ascii="Times New Roman" w:hAnsi="Times New Roman" w:cs="Times New Roman"/>
          <w:lang w:val="en-US"/>
        </w:rPr>
        <w:t>)</w:t>
      </w:r>
      <w:r w:rsidR="00676075">
        <w:rPr>
          <w:rFonts w:ascii="Times New Roman" w:hAnsi="Times New Roman" w:cs="Times New Roman"/>
          <w:lang w:val="en-US"/>
        </w:rPr>
        <w:t>,</w:t>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cs="Times New Roman"/>
          <w:lang w:val="en-US"/>
        </w:rPr>
        <w:tab/>
      </w:r>
      <w:r w:rsidR="00C834DC">
        <w:rPr>
          <w:rFonts w:ascii="Times New Roman" w:hAnsi="Times New Roman"/>
          <w:lang w:val="en-US"/>
        </w:rPr>
        <w:t>eqns. 2</w:t>
      </w:r>
    </w:p>
    <w:p w14:paraId="2FDBA0E2" w14:textId="41B24A23"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proofErr w:type="gramStart"/>
      <w:r w:rsidR="00E27C6B" w:rsidRPr="00122B28">
        <w:rPr>
          <w:rFonts w:ascii="Times New Roman" w:hAnsi="Times New Roman" w:cs="Times New Roman"/>
          <w:i/>
          <w:lang w:val="en-US"/>
        </w:rPr>
        <w:t>g</w:t>
      </w:r>
      <w:proofErr w:type="gramEnd"/>
      <w:r w:rsidR="00E27C6B" w:rsidRPr="00122B28">
        <w:rPr>
          <w:rFonts w:ascii="Times New Roman" w:hAnsi="Times New Roman" w:cs="Times New Roman"/>
          <w:lang w:val="en-US"/>
        </w:rPr>
        <w:t>(</w:t>
      </w:r>
      <w:proofErr w:type="spellStart"/>
      <w:r w:rsidR="00E27C6B" w:rsidRPr="00122B28">
        <w:rPr>
          <w:rFonts w:ascii="Times New Roman" w:hAnsi="Times New Roman" w:cs="Times New Roman"/>
          <w:i/>
          <w:lang w:val="en-US"/>
        </w:rPr>
        <w:t>y</w:t>
      </w:r>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proofErr w:type="spellEnd"/>
      <w:r w:rsidR="00E27C6B">
        <w:rPr>
          <w:rFonts w:ascii="Times New Roman" w:hAnsi="Times New Roman" w:cs="Times New Roman"/>
          <w:lang w:val="en-US"/>
        </w:rPr>
        <w:t>) ~ Normal(</w:t>
      </w:r>
      <w:r w:rsidR="00E27C6B" w:rsidRPr="00E27C6B">
        <w:rPr>
          <w:rFonts w:ascii="Times New Roman" w:hAnsi="Times New Roman" w:cs="Times New Roman"/>
          <w:i/>
          <w:lang w:val="en-US"/>
        </w:rPr>
        <w:sym w:font="Symbol" w:char="F06D"/>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3</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4</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lang w:val="en-US"/>
        </w:rPr>
        <w:t xml:space="preserve">, </w:t>
      </w:r>
      <w:r w:rsidR="00E27C6B" w:rsidRPr="00E27C6B">
        <w:rPr>
          <w:rFonts w:ascii="Times New Roman" w:hAnsi="Times New Roman" w:cs="Times New Roman"/>
          <w:i/>
          <w:lang w:val="en-US"/>
        </w:rPr>
        <w:sym w:font="Symbol" w:char="F073"/>
      </w:r>
      <w:r w:rsidR="00E27C6B">
        <w:rPr>
          <w:rFonts w:ascii="Times New Roman" w:hAnsi="Times New Roman" w:cs="Times New Roman"/>
          <w:lang w:val="en-US"/>
        </w:rPr>
        <w:t xml:space="preserve"> = </w:t>
      </w:r>
      <w:proofErr w:type="spellStart"/>
      <w:r w:rsidR="00E27C6B">
        <w:rPr>
          <w:rFonts w:ascii="Times New Roman" w:hAnsi="Times New Roman" w:cs="Times New Roman"/>
          <w:lang w:val="en-US"/>
        </w:rPr>
        <w:t>exp</w:t>
      </w:r>
      <w:proofErr w:type="spellEnd"/>
      <w:r w:rsidR="00E27C6B">
        <w:rPr>
          <w:rFonts w:ascii="Times New Roman" w:hAnsi="Times New Roman" w:cs="Times New Roman"/>
          <w:lang w:val="en-US"/>
        </w:rPr>
        <w:t>(</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5</w:t>
      </w:r>
      <w:r w:rsidR="00E27C6B">
        <w:rPr>
          <w:rFonts w:ascii="Times New Roman" w:hAnsi="Times New Roman" w:cs="Times New Roman"/>
          <w:lang w:val="en-US"/>
        </w:rPr>
        <w:t>))</w:t>
      </w:r>
      <w:r w:rsidR="00676075">
        <w:rPr>
          <w:rFonts w:ascii="Times New Roman" w:hAnsi="Times New Roman" w:cs="Times New Roman"/>
          <w:lang w:val="en-US"/>
        </w:rPr>
        <w:t>,</w:t>
      </w:r>
    </w:p>
    <w:p w14:paraId="6F450AC0" w14:textId="2E4E9B56" w:rsidR="00E27C6B" w:rsidRPr="00E27C6B"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proofErr w:type="gramStart"/>
      <w:r w:rsidR="00E27C6B" w:rsidRPr="00122B28">
        <w:rPr>
          <w:rFonts w:ascii="Times New Roman" w:hAnsi="Times New Roman" w:cs="Times New Roman"/>
          <w:i/>
          <w:lang w:val="en-US"/>
        </w:rPr>
        <w:t>f</w:t>
      </w:r>
      <w:r w:rsidR="00E27C6B" w:rsidRPr="00122B28">
        <w:rPr>
          <w:rFonts w:ascii="Times New Roman" w:hAnsi="Times New Roman" w:cs="Times New Roman"/>
          <w:vertAlign w:val="subscript"/>
          <w:lang w:val="en-US"/>
        </w:rPr>
        <w:t>1</w:t>
      </w:r>
      <w:proofErr w:type="gramEnd"/>
      <w:r w:rsidR="00E27C6B" w:rsidRPr="00122B28">
        <w:rPr>
          <w:rFonts w:ascii="Times New Roman" w:hAnsi="Times New Roman" w:cs="Times New Roman"/>
          <w:lang w:val="en-US"/>
        </w:rPr>
        <w:t>(</w:t>
      </w:r>
      <w:r w:rsidR="00E27C6B" w:rsidRPr="00122B28">
        <w:rPr>
          <w:rFonts w:ascii="Times New Roman" w:hAnsi="Times New Roman" w:cs="Times New Roman"/>
          <w:i/>
          <w:lang w:val="en-US"/>
        </w:rPr>
        <w:t>x</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w:t>
      </w:r>
      <w:proofErr w:type="spellStart"/>
      <w:r w:rsidR="00E27C6B">
        <w:rPr>
          <w:rFonts w:ascii="Times New Roman" w:hAnsi="Times New Roman" w:cs="Times New Roman"/>
          <w:lang w:val="en-US"/>
        </w:rPr>
        <w:t>exp</w:t>
      </w:r>
      <w:proofErr w:type="spellEnd"/>
      <w:r w:rsidR="00E27C6B">
        <w:rPr>
          <w:rFonts w:ascii="Times New Roman" w:hAnsi="Times New Roman" w:cs="Times New Roman"/>
          <w:lang w:val="en-US"/>
        </w:rPr>
        <w:t>(</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6</w:t>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7</w:t>
      </w:r>
      <w:r w:rsidR="00E27C6B">
        <w:rPr>
          <w:rFonts w:ascii="Times New Roman" w:hAnsi="Times New Roman" w:cs="Times New Roman"/>
          <w:lang w:val="en-US"/>
        </w:rPr>
        <w:sym w:font="Symbol" w:char="F0D7"/>
      </w:r>
      <w:r w:rsidR="00E27C6B" w:rsidRPr="00E27C6B">
        <w:rPr>
          <w:rFonts w:ascii="Times New Roman" w:hAnsi="Times New Roman" w:cs="Times New Roman"/>
          <w:i/>
          <w:lang w:val="en-US"/>
        </w:rPr>
        <w:t>x</w:t>
      </w:r>
      <w:r w:rsidR="00E27C6B">
        <w:rPr>
          <w:rFonts w:ascii="Times New Roman" w:hAnsi="Times New Roman" w:cs="Times New Roman"/>
          <w:lang w:val="en-US"/>
        </w:rPr>
        <w:t>)</w:t>
      </w:r>
      <w:r w:rsidR="004852A9">
        <w:rPr>
          <w:rFonts w:ascii="Times New Roman" w:hAnsi="Times New Roman" w:cs="Times New Roman"/>
          <w:lang w:val="en-US"/>
        </w:rPr>
        <w:t>,</w:t>
      </w:r>
    </w:p>
    <w:p w14:paraId="50207B84" w14:textId="4482663E" w:rsidR="00E27C6B" w:rsidRPr="00F55DB9" w:rsidRDefault="00F55DB9" w:rsidP="00DF2449">
      <w:pPr>
        <w:spacing w:line="480" w:lineRule="auto"/>
        <w:rPr>
          <w:rFonts w:ascii="Times New Roman" w:hAnsi="Times New Roman" w:cs="Times New Roman"/>
          <w:lang w:val="en-US"/>
        </w:rPr>
      </w:pPr>
      <w:r>
        <w:rPr>
          <w:rFonts w:ascii="Times New Roman" w:hAnsi="Times New Roman" w:cs="Times New Roman"/>
          <w:i/>
          <w:lang w:val="en-US"/>
        </w:rPr>
        <w:tab/>
      </w:r>
      <w:proofErr w:type="gramStart"/>
      <w:r w:rsidR="00E27C6B" w:rsidRPr="00122B28">
        <w:rPr>
          <w:rFonts w:ascii="Times New Roman" w:hAnsi="Times New Roman" w:cs="Times New Roman"/>
          <w:i/>
          <w:lang w:val="en-US"/>
        </w:rPr>
        <w:t>f</w:t>
      </w:r>
      <w:r w:rsidR="00E27C6B" w:rsidRPr="00122B28">
        <w:rPr>
          <w:rFonts w:ascii="Times New Roman" w:hAnsi="Times New Roman" w:cs="Times New Roman"/>
          <w:vertAlign w:val="subscript"/>
          <w:lang w:val="en-US"/>
        </w:rPr>
        <w:t>2</w:t>
      </w:r>
      <w:proofErr w:type="gramEnd"/>
      <w:r w:rsidR="00E27C6B" w:rsidRPr="00122B28">
        <w:rPr>
          <w:rFonts w:ascii="Times New Roman" w:hAnsi="Times New Roman" w:cs="Times New Roman"/>
          <w:lang w:val="en-US"/>
        </w:rPr>
        <w:t>(</w:t>
      </w:r>
      <w:r w:rsidR="00E27C6B" w:rsidRPr="00122B28">
        <w:rPr>
          <w:rFonts w:ascii="Times New Roman" w:hAnsi="Times New Roman" w:cs="Times New Roman"/>
          <w:i/>
          <w:lang w:val="en-US"/>
        </w:rPr>
        <w:t>y</w:t>
      </w:r>
      <w:r w:rsidR="00E27C6B" w:rsidRPr="00122B28">
        <w:rPr>
          <w:rFonts w:ascii="Times New Roman" w:hAnsi="Times New Roman" w:cs="Times New Roman"/>
          <w:lang w:val="en-US"/>
        </w:rPr>
        <w:t>)</w:t>
      </w:r>
      <w:r w:rsidR="00E27C6B">
        <w:rPr>
          <w:rFonts w:ascii="Times New Roman" w:hAnsi="Times New Roman" w:cs="Times New Roman"/>
          <w:lang w:val="en-US"/>
        </w:rPr>
        <w:t xml:space="preserve"> ~ Normal(</w:t>
      </w:r>
      <w:r w:rsidR="00E27C6B" w:rsidRPr="00E27C6B">
        <w:rPr>
          <w:rFonts w:ascii="Times New Roman" w:hAnsi="Times New Roman" w:cs="Times New Roman"/>
          <w:i/>
          <w:lang w:val="en-US"/>
        </w:rPr>
        <w:sym w:font="Symbol" w:char="F06D"/>
      </w:r>
      <w:r w:rsidR="00E27C6B">
        <w:rPr>
          <w:rFonts w:ascii="Times New Roman" w:hAnsi="Times New Roman" w:cs="Times New Roman"/>
          <w:lang w:val="en-US"/>
        </w:rPr>
        <w:t xml:space="preserve"> = </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8</w:t>
      </w:r>
      <w:r w:rsidR="00E27C6B">
        <w:rPr>
          <w:rFonts w:ascii="Times New Roman" w:hAnsi="Times New Roman" w:cs="Times New Roman"/>
          <w:lang w:val="en-US"/>
        </w:rPr>
        <w:t xml:space="preserve">, </w:t>
      </w:r>
      <w:r w:rsidR="00E27C6B" w:rsidRPr="00E27C6B">
        <w:rPr>
          <w:rFonts w:ascii="Times New Roman" w:hAnsi="Times New Roman" w:cs="Times New Roman"/>
          <w:i/>
          <w:lang w:val="en-US"/>
        </w:rPr>
        <w:sym w:font="Symbol" w:char="F073"/>
      </w:r>
      <w:r w:rsidR="00E27C6B">
        <w:rPr>
          <w:rFonts w:ascii="Times New Roman" w:hAnsi="Times New Roman" w:cs="Times New Roman"/>
          <w:lang w:val="en-US"/>
        </w:rPr>
        <w:t xml:space="preserve"> = </w:t>
      </w:r>
      <w:proofErr w:type="spellStart"/>
      <w:r w:rsidR="00E27C6B">
        <w:rPr>
          <w:rFonts w:ascii="Times New Roman" w:hAnsi="Times New Roman" w:cs="Times New Roman"/>
          <w:lang w:val="en-US"/>
        </w:rPr>
        <w:t>exp</w:t>
      </w:r>
      <w:proofErr w:type="spellEnd"/>
      <w:r w:rsidR="00E27C6B">
        <w:rPr>
          <w:rFonts w:ascii="Times New Roman" w:hAnsi="Times New Roman" w:cs="Times New Roman"/>
          <w:lang w:val="en-US"/>
        </w:rPr>
        <w:t>(</w:t>
      </w:r>
      <w:r w:rsidR="00E27C6B" w:rsidRPr="00E27C6B">
        <w:rPr>
          <w:rFonts w:ascii="Times New Roman" w:hAnsi="Times New Roman" w:cs="Times New Roman"/>
          <w:i/>
          <w:lang w:val="en-US"/>
        </w:rPr>
        <w:sym w:font="Symbol" w:char="F062"/>
      </w:r>
      <w:r w:rsidR="00E27C6B">
        <w:rPr>
          <w:rFonts w:ascii="Times New Roman" w:hAnsi="Times New Roman" w:cs="Times New Roman"/>
          <w:vertAlign w:val="subscript"/>
          <w:lang w:val="en-US"/>
        </w:rPr>
        <w:t>9</w:t>
      </w:r>
      <w:r w:rsidR="00E27C6B">
        <w:rPr>
          <w:rFonts w:ascii="Times New Roman" w:hAnsi="Times New Roman" w:cs="Times New Roman"/>
          <w:lang w:val="en-US"/>
        </w:rPr>
        <w:t>))</w:t>
      </w:r>
      <w:r w:rsidR="00676075">
        <w:rPr>
          <w:rFonts w:ascii="Times New Roman" w:hAnsi="Times New Roman" w:cs="Times New Roman"/>
          <w:lang w:val="en-US"/>
        </w:rPr>
        <w:t>.</w:t>
      </w:r>
    </w:p>
    <w:p w14:paraId="7C306274" w14:textId="5FF6C8D5" w:rsidR="00676075" w:rsidRDefault="00676075" w:rsidP="00DF2449">
      <w:pPr>
        <w:spacing w:line="480" w:lineRule="auto"/>
        <w:rPr>
          <w:rFonts w:ascii="Times New Roman" w:hAnsi="Times New Roman" w:cs="Times New Roman"/>
          <w:lang w:val="en-GB"/>
        </w:rPr>
      </w:pPr>
      <w:r>
        <w:rPr>
          <w:rFonts w:ascii="Times New Roman" w:hAnsi="Times New Roman" w:cs="Times New Roman"/>
          <w:lang w:val="en-GB"/>
        </w:rPr>
        <w:t>Note that</w:t>
      </w:r>
      <w:r w:rsidRPr="00676075">
        <w:rPr>
          <w:rFonts w:ascii="Times New Roman" w:hAnsi="Times New Roman" w:cs="Times New Roman"/>
          <w:lang w:val="en-GB"/>
        </w:rPr>
        <w:t xml:space="preserve"> the vital rates are determined by </w:t>
      </w:r>
      <w:r w:rsidR="001642C3">
        <w:rPr>
          <w:rFonts w:ascii="Times New Roman" w:hAnsi="Times New Roman" w:cs="Times New Roman"/>
          <w:lang w:val="en-GB"/>
        </w:rPr>
        <w:t xml:space="preserve">the value of 10 </w:t>
      </w:r>
      <w:r w:rsidR="00C827DF">
        <w:rPr>
          <w:rFonts w:ascii="Times New Roman" w:hAnsi="Times New Roman" w:cs="Times New Roman"/>
          <w:lang w:val="en-GB"/>
        </w:rPr>
        <w:t xml:space="preserve">low-level </w:t>
      </w:r>
      <w:r w:rsidR="001642C3">
        <w:rPr>
          <w:rFonts w:ascii="Times New Roman" w:hAnsi="Times New Roman" w:cs="Times New Roman"/>
          <w:lang w:val="en-GB"/>
        </w:rPr>
        <w:t>parameters</w:t>
      </w:r>
      <w:r w:rsidR="00E12CE1">
        <w:rPr>
          <w:rFonts w:ascii="Times New Roman" w:hAnsi="Times New Roman" w:cs="Times New Roman"/>
          <w:lang w:val="en-GB"/>
        </w:rPr>
        <w:t xml:space="preserve"> (</w:t>
      </w:r>
      <w:r w:rsidR="00E12CE1" w:rsidRPr="00E27C6B">
        <w:rPr>
          <w:rFonts w:ascii="Times New Roman" w:hAnsi="Times New Roman" w:cs="Times New Roman"/>
          <w:i/>
          <w:lang w:val="en-US"/>
        </w:rPr>
        <w:sym w:font="Symbol" w:char="F062"/>
      </w:r>
      <w:r w:rsidR="00E12CE1" w:rsidRPr="00E27C6B">
        <w:rPr>
          <w:rFonts w:ascii="Times New Roman" w:hAnsi="Times New Roman" w:cs="Times New Roman"/>
          <w:vertAlign w:val="subscript"/>
          <w:lang w:val="en-US"/>
        </w:rPr>
        <w:t>0</w:t>
      </w:r>
      <w:proofErr w:type="gramStart"/>
      <w:r w:rsidR="00E12CE1">
        <w:rPr>
          <w:rFonts w:ascii="Times New Roman" w:hAnsi="Times New Roman" w:cs="Times New Roman"/>
          <w:lang w:val="en-GB"/>
        </w:rPr>
        <w:t>, ...</w:t>
      </w:r>
      <w:proofErr w:type="gramEnd"/>
      <w:r w:rsidR="00E12CE1">
        <w:rPr>
          <w:rFonts w:ascii="Times New Roman" w:hAnsi="Times New Roman" w:cs="Times New Roman"/>
          <w:lang w:val="en-GB"/>
        </w:rPr>
        <w:t xml:space="preserve">, </w:t>
      </w:r>
      <w:r w:rsidR="00E12CE1" w:rsidRPr="00E27C6B">
        <w:rPr>
          <w:rFonts w:ascii="Times New Roman" w:hAnsi="Times New Roman" w:cs="Times New Roman"/>
          <w:i/>
          <w:lang w:val="en-US"/>
        </w:rPr>
        <w:sym w:font="Symbol" w:char="F062"/>
      </w:r>
      <w:r w:rsidR="00E12CE1">
        <w:rPr>
          <w:rFonts w:ascii="Times New Roman" w:hAnsi="Times New Roman" w:cs="Times New Roman"/>
          <w:vertAlign w:val="subscript"/>
          <w:lang w:val="en-US"/>
        </w:rPr>
        <w:t>9</w:t>
      </w:r>
      <w:r w:rsidR="00C827DF">
        <w:rPr>
          <w:rFonts w:ascii="Times New Roman" w:hAnsi="Times New Roman" w:cs="Times New Roman"/>
          <w:lang w:val="en-GB"/>
        </w:rPr>
        <w:t xml:space="preserve">), and thus that the values of these parameters are sufficient to </w:t>
      </w:r>
      <w:r w:rsidR="0011248A">
        <w:rPr>
          <w:rFonts w:ascii="Times New Roman" w:hAnsi="Times New Roman" w:cs="Times New Roman"/>
          <w:lang w:val="en-GB"/>
        </w:rPr>
        <w:t>model the vital rates.</w:t>
      </w:r>
      <w:r w:rsidR="00B53C3D">
        <w:rPr>
          <w:rFonts w:ascii="Times New Roman" w:hAnsi="Times New Roman" w:cs="Times New Roman"/>
          <w:lang w:val="en-GB"/>
        </w:rPr>
        <w:t xml:space="preserve"> Thus the inverse problem consist</w:t>
      </w:r>
      <w:r w:rsidR="008F56BA">
        <w:rPr>
          <w:rFonts w:ascii="Times New Roman" w:hAnsi="Times New Roman" w:cs="Times New Roman"/>
          <w:lang w:val="en-GB"/>
        </w:rPr>
        <w:t>s</w:t>
      </w:r>
      <w:r w:rsidR="00B53C3D">
        <w:rPr>
          <w:rFonts w:ascii="Times New Roman" w:hAnsi="Times New Roman" w:cs="Times New Roman"/>
          <w:lang w:val="en-GB"/>
        </w:rPr>
        <w:t xml:space="preserve"> of estimating these parameters using as data a time series of observed population sizes and structures</w:t>
      </w:r>
      <w:r w:rsidR="008F56BA">
        <w:rPr>
          <w:rFonts w:ascii="Times New Roman" w:hAnsi="Times New Roman" w:cs="Times New Roman"/>
          <w:lang w:val="en-US"/>
        </w:rPr>
        <w:t>.</w:t>
      </w:r>
    </w:p>
    <w:p w14:paraId="488861F8" w14:textId="6989F676" w:rsidR="00C772E4" w:rsidRPr="00F55DB9" w:rsidRDefault="008F56BA" w:rsidP="00DF2449">
      <w:pPr>
        <w:spacing w:line="480" w:lineRule="auto"/>
        <w:rPr>
          <w:rFonts w:ascii="Times New Roman" w:hAnsi="Times New Roman" w:cs="Times New Roman"/>
          <w:lang w:val="en-GB"/>
        </w:rPr>
      </w:pPr>
      <w:r>
        <w:rPr>
          <w:rFonts w:ascii="Times New Roman" w:hAnsi="Times New Roman" w:cs="Times New Roman"/>
          <w:lang w:val="en-GB"/>
        </w:rPr>
        <w:tab/>
        <w:t>Additionally, w</w:t>
      </w:r>
      <w:r w:rsidR="00FC6D51">
        <w:rPr>
          <w:rFonts w:ascii="Times New Roman" w:hAnsi="Times New Roman" w:cs="Times New Roman"/>
          <w:lang w:val="en-GB"/>
        </w:rPr>
        <w:t>e</w:t>
      </w:r>
      <w:r w:rsidR="00E87D27" w:rsidRPr="00122B28">
        <w:rPr>
          <w:rFonts w:ascii="Times New Roman" w:hAnsi="Times New Roman" w:cs="Times New Roman"/>
          <w:lang w:val="en-GB"/>
        </w:rPr>
        <w:t xml:space="preserve"> explored</w:t>
      </w:r>
      <w:r w:rsidR="0050755A" w:rsidRPr="00122B28">
        <w:rPr>
          <w:rFonts w:ascii="Times New Roman" w:hAnsi="Times New Roman" w:cs="Times New Roman"/>
          <w:lang w:val="en-GB"/>
        </w:rPr>
        <w:t xml:space="preserve"> </w:t>
      </w:r>
      <w:r>
        <w:rPr>
          <w:rFonts w:ascii="Times New Roman" w:hAnsi="Times New Roman" w:cs="Times New Roman"/>
          <w:lang w:val="en-GB"/>
        </w:rPr>
        <w:t xml:space="preserve">simpler </w:t>
      </w:r>
      <w:r w:rsidR="0050755A" w:rsidRPr="00122B28">
        <w:rPr>
          <w:rFonts w:ascii="Times New Roman" w:hAnsi="Times New Roman" w:cs="Times New Roman"/>
          <w:lang w:val="en-GB"/>
        </w:rPr>
        <w:t xml:space="preserve">scenarios where information on some vital rates </w:t>
      </w:r>
      <w:r w:rsidR="00FC6D51">
        <w:rPr>
          <w:rFonts w:ascii="Times New Roman" w:hAnsi="Times New Roman" w:cs="Times New Roman"/>
          <w:lang w:val="en-GB"/>
        </w:rPr>
        <w:t>is</w:t>
      </w:r>
      <w:r w:rsidR="0050755A" w:rsidRPr="00122B28">
        <w:rPr>
          <w:rFonts w:ascii="Times New Roman" w:hAnsi="Times New Roman" w:cs="Times New Roman"/>
          <w:lang w:val="en-GB"/>
        </w:rPr>
        <w:t xml:space="preserve"> available</w:t>
      </w:r>
      <w:r w:rsidR="00E87D27" w:rsidRPr="00122B28">
        <w:rPr>
          <w:rFonts w:ascii="Times New Roman" w:hAnsi="Times New Roman" w:cs="Times New Roman"/>
          <w:lang w:val="en-GB"/>
        </w:rPr>
        <w:t>. In many cases</w:t>
      </w:r>
      <w:r w:rsidR="00D8608C" w:rsidRPr="00122B28">
        <w:rPr>
          <w:rFonts w:ascii="Times New Roman" w:hAnsi="Times New Roman" w:cs="Times New Roman"/>
          <w:lang w:val="en-GB"/>
        </w:rPr>
        <w:t xml:space="preserve">, population ecologists have </w:t>
      </w:r>
      <w:r w:rsidR="00616B6F" w:rsidRPr="00122B28">
        <w:rPr>
          <w:rFonts w:ascii="Times New Roman" w:hAnsi="Times New Roman" w:cs="Times New Roman"/>
          <w:lang w:val="en-GB"/>
        </w:rPr>
        <w:t>limited</w:t>
      </w:r>
      <w:r w:rsidR="00D8608C" w:rsidRPr="00122B28">
        <w:rPr>
          <w:rFonts w:ascii="Times New Roman" w:hAnsi="Times New Roman" w:cs="Times New Roman"/>
          <w:lang w:val="en-GB"/>
        </w:rPr>
        <w:t xml:space="preserve"> </w:t>
      </w:r>
      <w:r w:rsidR="008E25AC" w:rsidRPr="00122B28">
        <w:rPr>
          <w:rFonts w:ascii="Times New Roman" w:hAnsi="Times New Roman" w:cs="Times New Roman"/>
          <w:lang w:val="en-GB"/>
        </w:rPr>
        <w:t>information on</w:t>
      </w:r>
      <w:r w:rsidR="00D8608C" w:rsidRPr="00122B28">
        <w:rPr>
          <w:rFonts w:ascii="Times New Roman" w:hAnsi="Times New Roman" w:cs="Times New Roman"/>
          <w:lang w:val="en-GB"/>
        </w:rPr>
        <w:t xml:space="preserve"> the vital rates</w:t>
      </w:r>
      <w:r w:rsidR="006B0EFA" w:rsidRPr="00122B28">
        <w:rPr>
          <w:rFonts w:ascii="Times New Roman" w:hAnsi="Times New Roman" w:cs="Times New Roman"/>
          <w:lang w:val="en-GB"/>
        </w:rPr>
        <w:t xml:space="preserve"> and they would like to infer the vital rates that are missing</w:t>
      </w:r>
      <w:r w:rsidR="00D8608C" w:rsidRPr="00122B28">
        <w:rPr>
          <w:rFonts w:ascii="Times New Roman" w:hAnsi="Times New Roman" w:cs="Times New Roman"/>
          <w:lang w:val="en-GB"/>
        </w:rPr>
        <w:t xml:space="preserve">. </w:t>
      </w:r>
      <w:r w:rsidR="00FC6D51">
        <w:rPr>
          <w:rFonts w:ascii="Times New Roman" w:hAnsi="Times New Roman" w:cs="Times New Roman"/>
          <w:lang w:val="en-GB"/>
        </w:rPr>
        <w:t xml:space="preserve">Therefore, we used as input to the model those observed vital rates and a time series of population sizes and structures. </w:t>
      </w:r>
      <w:r w:rsidR="00D8608C" w:rsidRPr="00122B28">
        <w:rPr>
          <w:rFonts w:ascii="Times New Roman" w:hAnsi="Times New Roman" w:cs="Times New Roman"/>
          <w:lang w:val="en-GB"/>
        </w:rPr>
        <w:t>W</w:t>
      </w:r>
      <w:r w:rsidR="0050755A" w:rsidRPr="00122B28">
        <w:rPr>
          <w:rFonts w:ascii="Times New Roman" w:hAnsi="Times New Roman" w:cs="Times New Roman"/>
          <w:lang w:val="en-GB"/>
        </w:rPr>
        <w:t xml:space="preserve">e </w:t>
      </w:r>
      <w:r w:rsidR="00FC6D51">
        <w:rPr>
          <w:rFonts w:ascii="Times New Roman" w:hAnsi="Times New Roman" w:cs="Times New Roman"/>
          <w:lang w:val="en-GB"/>
        </w:rPr>
        <w:t xml:space="preserve">explored all possible scenarios where </w:t>
      </w:r>
      <w:r w:rsidR="0050755A" w:rsidRPr="00122B28">
        <w:rPr>
          <w:rFonts w:ascii="Times New Roman" w:hAnsi="Times New Roman" w:cs="Times New Roman"/>
          <w:lang w:val="en-GB"/>
        </w:rPr>
        <w:t>on</w:t>
      </w:r>
      <w:r w:rsidR="00FC6D51">
        <w:rPr>
          <w:rFonts w:ascii="Times New Roman" w:hAnsi="Times New Roman" w:cs="Times New Roman"/>
          <w:lang w:val="en-GB"/>
        </w:rPr>
        <w:t xml:space="preserve">e, two or three vital rates are </w:t>
      </w:r>
      <w:r w:rsidR="00292CFD">
        <w:rPr>
          <w:rFonts w:ascii="Times New Roman" w:hAnsi="Times New Roman" w:cs="Times New Roman"/>
          <w:lang w:val="en-GB"/>
        </w:rPr>
        <w:t>unknown</w:t>
      </w:r>
      <w:r w:rsidR="00FC6D51">
        <w:rPr>
          <w:rFonts w:ascii="Times New Roman" w:hAnsi="Times New Roman" w:cs="Times New Roman"/>
          <w:lang w:val="en-GB"/>
        </w:rPr>
        <w:t xml:space="preserve">, </w:t>
      </w:r>
      <w:r w:rsidR="00166347">
        <w:rPr>
          <w:rFonts w:ascii="Times New Roman" w:hAnsi="Times New Roman" w:cs="Times New Roman"/>
          <w:lang w:val="en-GB"/>
        </w:rPr>
        <w:t>with</w:t>
      </w:r>
      <w:r w:rsidR="00292CFD">
        <w:rPr>
          <w:rFonts w:ascii="Times New Roman" w:hAnsi="Times New Roman" w:cs="Times New Roman"/>
          <w:lang w:val="en-GB"/>
        </w:rPr>
        <w:t xml:space="preserve"> the inverse problem </w:t>
      </w:r>
      <w:r w:rsidR="00166347">
        <w:rPr>
          <w:rFonts w:ascii="Times New Roman" w:hAnsi="Times New Roman" w:cs="Times New Roman"/>
          <w:lang w:val="en-GB"/>
        </w:rPr>
        <w:t xml:space="preserve">being </w:t>
      </w:r>
      <w:r w:rsidR="00292CFD">
        <w:rPr>
          <w:rFonts w:ascii="Times New Roman" w:hAnsi="Times New Roman" w:cs="Times New Roman"/>
          <w:lang w:val="en-GB"/>
        </w:rPr>
        <w:t>the limit</w:t>
      </w:r>
      <w:r w:rsidR="00166347">
        <w:rPr>
          <w:rFonts w:ascii="Times New Roman" w:hAnsi="Times New Roman" w:cs="Times New Roman"/>
          <w:lang w:val="en-GB"/>
        </w:rPr>
        <w:t>ing</w:t>
      </w:r>
      <w:r w:rsidR="00292CFD">
        <w:rPr>
          <w:rFonts w:ascii="Times New Roman" w:hAnsi="Times New Roman" w:cs="Times New Roman"/>
          <w:lang w:val="en-GB"/>
        </w:rPr>
        <w:t xml:space="preserve"> scenario where no information on</w:t>
      </w:r>
      <w:r w:rsidR="00FC6D51">
        <w:rPr>
          <w:rFonts w:ascii="Times New Roman" w:hAnsi="Times New Roman" w:cs="Times New Roman"/>
          <w:lang w:val="en-GB"/>
        </w:rPr>
        <w:t xml:space="preserve"> the vital rates is available.</w:t>
      </w:r>
    </w:p>
    <w:p w14:paraId="0877FE1F" w14:textId="2C98D55C" w:rsidR="006E55FE"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Parameter estimation</w:t>
      </w:r>
    </w:p>
    <w:p w14:paraId="4C90F9E5" w14:textId="6C0D4096" w:rsidR="000832D6" w:rsidRPr="000832D6" w:rsidRDefault="000832D6" w:rsidP="00DF2449">
      <w:pPr>
        <w:spacing w:line="480" w:lineRule="auto"/>
        <w:rPr>
          <w:rFonts w:ascii="Times New Roman" w:hAnsi="Times New Roman" w:cs="Times New Roman"/>
          <w:lang w:val="en-GB"/>
        </w:rPr>
      </w:pPr>
      <w:r w:rsidRPr="006438FD">
        <w:rPr>
          <w:rFonts w:ascii="Times New Roman" w:hAnsi="Times New Roman"/>
          <w:lang w:val="en-US"/>
        </w:rPr>
        <w:t xml:space="preserve">To assess whether any given set of </w:t>
      </w:r>
      <w:r>
        <w:rPr>
          <w:rFonts w:ascii="Times New Roman" w:hAnsi="Times New Roman" w:cs="Times New Roman"/>
          <w:lang w:val="en-GB"/>
        </w:rPr>
        <w:t xml:space="preserve">low-level </w:t>
      </w:r>
      <w:proofErr w:type="spellStart"/>
      <w:r>
        <w:rPr>
          <w:rFonts w:ascii="Times New Roman" w:hAnsi="Times New Roman" w:cs="Times New Roman"/>
          <w:lang w:val="en-GB"/>
        </w:rPr>
        <w:t>IProjM</w:t>
      </w:r>
      <w:proofErr w:type="spellEnd"/>
      <w:r>
        <w:rPr>
          <w:rFonts w:ascii="Times New Roman" w:hAnsi="Times New Roman" w:cs="Times New Roman"/>
          <w:lang w:val="en-GB"/>
        </w:rPr>
        <w:t xml:space="preserve"> parameter values </w:t>
      </w:r>
      <w:r w:rsidRPr="006438FD">
        <w:rPr>
          <w:rFonts w:ascii="Times New Roman" w:hAnsi="Times New Roman"/>
          <w:lang w:val="en-US"/>
        </w:rPr>
        <w:t xml:space="preserve">is able to reproduce the observed time series, we </w:t>
      </w:r>
      <w:r w:rsidR="004F19AD">
        <w:rPr>
          <w:rFonts w:ascii="Times New Roman" w:hAnsi="Times New Roman"/>
          <w:lang w:val="en-US"/>
        </w:rPr>
        <w:t xml:space="preserve">substituted these in </w:t>
      </w:r>
      <w:proofErr w:type="spellStart"/>
      <w:r w:rsidR="004F19AD">
        <w:rPr>
          <w:rFonts w:ascii="Times New Roman" w:hAnsi="Times New Roman"/>
          <w:lang w:val="en-US"/>
        </w:rPr>
        <w:t>eq</w:t>
      </w:r>
      <w:r>
        <w:rPr>
          <w:rFonts w:ascii="Times New Roman" w:hAnsi="Times New Roman"/>
          <w:lang w:val="en-US"/>
        </w:rPr>
        <w:t>ns</w:t>
      </w:r>
      <w:proofErr w:type="spellEnd"/>
      <w:r>
        <w:rPr>
          <w:rFonts w:ascii="Times New Roman" w:hAnsi="Times New Roman"/>
          <w:lang w:val="en-US"/>
        </w:rPr>
        <w:t xml:space="preserve"> 2</w:t>
      </w:r>
      <w:r w:rsidRPr="006438FD">
        <w:rPr>
          <w:rFonts w:ascii="Times New Roman" w:hAnsi="Times New Roman"/>
          <w:lang w:val="en-US"/>
        </w:rPr>
        <w:t xml:space="preserve">. We then calculated the time series of </w:t>
      </w:r>
      <w:r>
        <w:rPr>
          <w:rFonts w:ascii="Times New Roman" w:hAnsi="Times New Roman"/>
          <w:lang w:val="en-US"/>
        </w:rPr>
        <w:t>population</w:t>
      </w:r>
      <w:r w:rsidRPr="006438FD">
        <w:rPr>
          <w:rFonts w:ascii="Times New Roman" w:hAnsi="Times New Roman"/>
          <w:lang w:val="en-US"/>
        </w:rPr>
        <w:t xml:space="preserve"> structures through the iteration of equation 1</w:t>
      </w:r>
      <w:r>
        <w:rPr>
          <w:rFonts w:ascii="Times New Roman" w:hAnsi="Times New Roman"/>
          <w:lang w:val="en-US"/>
        </w:rPr>
        <w:t>, and the time series of population sizes by integrating the structures</w:t>
      </w:r>
      <w:r w:rsidRPr="006438FD">
        <w:rPr>
          <w:rFonts w:ascii="Times New Roman" w:hAnsi="Times New Roman"/>
          <w:lang w:val="en-US"/>
        </w:rPr>
        <w:t xml:space="preserve">. </w:t>
      </w:r>
      <w:r>
        <w:rPr>
          <w:rFonts w:ascii="Times New Roman" w:hAnsi="Times New Roman"/>
          <w:lang w:val="en-US"/>
        </w:rPr>
        <w:t>We used as</w:t>
      </w:r>
      <w:r w:rsidRPr="006438FD">
        <w:rPr>
          <w:rFonts w:ascii="Times New Roman" w:hAnsi="Times New Roman"/>
          <w:lang w:val="en-US"/>
        </w:rPr>
        <w:t xml:space="preserve"> initial </w:t>
      </w:r>
      <w:r>
        <w:rPr>
          <w:rFonts w:ascii="Times New Roman" w:hAnsi="Times New Roman"/>
          <w:lang w:val="en-US"/>
        </w:rPr>
        <w:t>population</w:t>
      </w:r>
      <w:r w:rsidRPr="006438FD">
        <w:rPr>
          <w:rFonts w:ascii="Times New Roman" w:hAnsi="Times New Roman"/>
          <w:lang w:val="en-US"/>
        </w:rPr>
        <w:t xml:space="preserve"> structure, </w:t>
      </w:r>
      <w:proofErr w:type="gramStart"/>
      <w:r w:rsidRPr="006438FD">
        <w:rPr>
          <w:rFonts w:ascii="Times New Roman" w:hAnsi="Times New Roman"/>
          <w:i/>
          <w:lang w:val="en-US"/>
        </w:rPr>
        <w:t>n</w:t>
      </w:r>
      <w:r w:rsidR="00704159" w:rsidRPr="00704159">
        <w:rPr>
          <w:rFonts w:ascii="Times New Roman" w:hAnsi="Times New Roman"/>
          <w:vertAlign w:val="subscript"/>
          <w:lang w:val="en-US"/>
        </w:rPr>
        <w:t>0</w:t>
      </w:r>
      <w:r w:rsidRPr="006438FD">
        <w:rPr>
          <w:rFonts w:ascii="Times New Roman" w:hAnsi="Times New Roman"/>
          <w:lang w:val="en-US"/>
        </w:rPr>
        <w:t>(</w:t>
      </w:r>
      <w:proofErr w:type="gramEnd"/>
      <w:r w:rsidRPr="006438FD">
        <w:rPr>
          <w:rFonts w:ascii="Times New Roman" w:hAnsi="Times New Roman"/>
          <w:i/>
          <w:lang w:val="en-US"/>
        </w:rPr>
        <w:t>x</w:t>
      </w:r>
      <w:r>
        <w:rPr>
          <w:rFonts w:ascii="Times New Roman" w:hAnsi="Times New Roman"/>
          <w:lang w:val="en-US"/>
        </w:rPr>
        <w:t>), the first observed size structure.</w:t>
      </w:r>
      <w:r w:rsidR="004F19AD">
        <w:rPr>
          <w:rFonts w:ascii="Times New Roman" w:hAnsi="Times New Roman"/>
          <w:lang w:val="en-US"/>
        </w:rPr>
        <w:t xml:space="preserve"> </w:t>
      </w:r>
    </w:p>
    <w:p w14:paraId="4809F40C" w14:textId="05F64994" w:rsidR="007B47B0" w:rsidRDefault="000832D6" w:rsidP="00DF2449">
      <w:pPr>
        <w:spacing w:line="480" w:lineRule="auto"/>
        <w:rPr>
          <w:rFonts w:ascii="Times New Roman" w:hAnsi="Times New Roman" w:cs="Times New Roman"/>
          <w:lang w:val="en-GB"/>
        </w:rPr>
      </w:pPr>
      <w:r>
        <w:rPr>
          <w:rFonts w:ascii="Times New Roman" w:hAnsi="Times New Roman" w:cs="Times New Roman"/>
          <w:lang w:val="en-GB"/>
        </w:rPr>
        <w:tab/>
        <w:t xml:space="preserve">The observed and estimated time series were compared through a composite log-likelihood function. </w:t>
      </w:r>
      <w:r w:rsidR="004F19AD">
        <w:rPr>
          <w:rFonts w:ascii="Times New Roman" w:hAnsi="Times New Roman" w:cs="Times New Roman"/>
          <w:lang w:val="en-GB"/>
        </w:rPr>
        <w:t>Since we</w:t>
      </w:r>
      <w:r w:rsidR="007B47B0">
        <w:rPr>
          <w:rFonts w:ascii="Times New Roman" w:hAnsi="Times New Roman" w:cs="Times New Roman"/>
          <w:lang w:val="en-GB"/>
        </w:rPr>
        <w:t xml:space="preserve"> </w:t>
      </w:r>
      <w:r w:rsidR="00521DB7">
        <w:rPr>
          <w:rFonts w:ascii="Times New Roman" w:hAnsi="Times New Roman" w:cs="Times New Roman"/>
          <w:lang w:val="en-GB"/>
        </w:rPr>
        <w:t xml:space="preserve">have </w:t>
      </w:r>
      <w:r w:rsidR="007B47B0">
        <w:rPr>
          <w:rFonts w:ascii="Times New Roman" w:hAnsi="Times New Roman" w:cs="Times New Roman"/>
          <w:lang w:val="en-GB"/>
        </w:rPr>
        <w:t xml:space="preserve">two </w:t>
      </w:r>
      <w:r w:rsidR="00C834DC">
        <w:rPr>
          <w:rFonts w:ascii="Times New Roman" w:hAnsi="Times New Roman" w:cs="Times New Roman"/>
          <w:lang w:val="en-GB"/>
        </w:rPr>
        <w:t>log-</w:t>
      </w:r>
      <w:r w:rsidR="007B47B0">
        <w:rPr>
          <w:rFonts w:ascii="Times New Roman" w:hAnsi="Times New Roman" w:cs="Times New Roman"/>
          <w:lang w:val="en-GB"/>
        </w:rPr>
        <w:t>likelihood functions</w:t>
      </w:r>
      <w:r w:rsidR="004F19AD">
        <w:rPr>
          <w:rFonts w:ascii="Times New Roman" w:hAnsi="Times New Roman" w:cs="Times New Roman"/>
          <w:lang w:val="en-GB"/>
        </w:rPr>
        <w:t xml:space="preserve"> (see Appendix 1 for details)</w:t>
      </w:r>
      <w:r w:rsidR="007B47B0">
        <w:rPr>
          <w:rFonts w:ascii="Times New Roman" w:hAnsi="Times New Roman" w:cs="Times New Roman"/>
          <w:lang w:val="en-GB"/>
        </w:rPr>
        <w:t xml:space="preserve">: one that measures the goodness of fit between the estimated and observed population structures, </w:t>
      </w:r>
      <w:proofErr w:type="spellStart"/>
      <w:r w:rsidR="007B47B0" w:rsidRPr="006438FD">
        <w:rPr>
          <w:rFonts w:ascii="Times New Roman" w:hAnsi="Times New Roman"/>
          <w:i/>
          <w:lang w:val="en-US"/>
        </w:rPr>
        <w:t>l</w:t>
      </w:r>
      <w:r w:rsidR="007B47B0" w:rsidRPr="006438FD">
        <w:rPr>
          <w:rFonts w:ascii="Times New Roman" w:hAnsi="Times New Roman"/>
          <w:i/>
          <w:vertAlign w:val="subscript"/>
          <w:lang w:val="en-US"/>
        </w:rPr>
        <w:t>n</w:t>
      </w:r>
      <w:proofErr w:type="spellEnd"/>
      <w:r w:rsidR="007B47B0">
        <w:rPr>
          <w:rFonts w:ascii="Times New Roman" w:hAnsi="Times New Roman" w:cs="Times New Roman"/>
          <w:lang w:val="en-GB"/>
        </w:rPr>
        <w:t xml:space="preserve">, and another that measures the goodness of fit between the estimated and observed population sizes, </w:t>
      </w:r>
      <w:proofErr w:type="spellStart"/>
      <w:r w:rsidR="007B47B0" w:rsidRPr="006438FD">
        <w:rPr>
          <w:rFonts w:ascii="Times New Roman" w:hAnsi="Times New Roman"/>
          <w:i/>
          <w:lang w:val="en-US"/>
        </w:rPr>
        <w:t>l</w:t>
      </w:r>
      <w:r w:rsidR="007B47B0">
        <w:rPr>
          <w:rFonts w:ascii="Times New Roman" w:hAnsi="Times New Roman"/>
          <w:i/>
          <w:vertAlign w:val="subscript"/>
          <w:lang w:val="en-US"/>
        </w:rPr>
        <w:t>N</w:t>
      </w:r>
      <w:proofErr w:type="spellEnd"/>
      <w:r w:rsidR="007A3C77">
        <w:rPr>
          <w:rFonts w:ascii="Times New Roman" w:hAnsi="Times New Roman" w:cs="Times New Roman"/>
          <w:lang w:val="en-GB"/>
        </w:rPr>
        <w:t>, w</w:t>
      </w:r>
      <w:r w:rsidR="007B47B0">
        <w:rPr>
          <w:rFonts w:ascii="Times New Roman" w:hAnsi="Times New Roman" w:cs="Times New Roman"/>
          <w:lang w:val="en-GB"/>
        </w:rPr>
        <w:t>e measure</w:t>
      </w:r>
      <w:r w:rsidR="007A3C77">
        <w:rPr>
          <w:rFonts w:ascii="Times New Roman" w:hAnsi="Times New Roman" w:cs="Times New Roman"/>
          <w:lang w:val="en-GB"/>
        </w:rPr>
        <w:t>d</w:t>
      </w:r>
      <w:r w:rsidR="007B47B0">
        <w:rPr>
          <w:rFonts w:ascii="Times New Roman" w:hAnsi="Times New Roman" w:cs="Times New Roman"/>
          <w:lang w:val="en-GB"/>
        </w:rPr>
        <w:t xml:space="preserve"> the overall goodness of fit </w:t>
      </w:r>
      <w:r w:rsidR="00C834DC">
        <w:rPr>
          <w:rFonts w:ascii="Times New Roman" w:hAnsi="Times New Roman" w:cs="Times New Roman"/>
          <w:lang w:val="en-GB"/>
        </w:rPr>
        <w:t>through</w:t>
      </w:r>
      <w:r w:rsidR="007B47B0">
        <w:rPr>
          <w:rFonts w:ascii="Times New Roman" w:hAnsi="Times New Roman" w:cs="Times New Roman"/>
          <w:lang w:val="en-GB"/>
        </w:rPr>
        <w:t xml:space="preserve"> the composite </w:t>
      </w:r>
      <w:r w:rsidR="00C834DC">
        <w:rPr>
          <w:rFonts w:ascii="Times New Roman" w:hAnsi="Times New Roman" w:cs="Times New Roman"/>
          <w:lang w:val="en-GB"/>
        </w:rPr>
        <w:t>log-</w:t>
      </w:r>
      <w:r w:rsidR="007B47B0">
        <w:rPr>
          <w:rFonts w:ascii="Times New Roman" w:hAnsi="Times New Roman" w:cs="Times New Roman"/>
          <w:lang w:val="en-GB"/>
        </w:rPr>
        <w:t>likelihood function:</w:t>
      </w:r>
    </w:p>
    <w:p w14:paraId="056954DF" w14:textId="11DFD36D" w:rsidR="007B47B0" w:rsidRPr="006438FD" w:rsidRDefault="007B47B0" w:rsidP="00DF2449">
      <w:pPr>
        <w:spacing w:line="480" w:lineRule="auto"/>
        <w:ind w:firstLine="709"/>
        <w:rPr>
          <w:rFonts w:ascii="Times New Roman" w:hAnsi="Times New Roman"/>
          <w:lang w:val="en-US"/>
        </w:rPr>
      </w:pPr>
      <w:proofErr w:type="gramStart"/>
      <w:r w:rsidRPr="006438FD">
        <w:rPr>
          <w:rFonts w:ascii="Times New Roman" w:hAnsi="Times New Roman"/>
          <w:i/>
          <w:lang w:val="en-US"/>
        </w:rPr>
        <w:t>l</w:t>
      </w:r>
      <w:proofErr w:type="gramEnd"/>
      <w:r w:rsidRPr="006438FD">
        <w:rPr>
          <w:rFonts w:ascii="Times New Roman" w:hAnsi="Times New Roman"/>
          <w:i/>
          <w:lang w:val="en-US"/>
        </w:rPr>
        <w:t xml:space="preserve"> </w:t>
      </w:r>
      <w:r w:rsidRPr="006438FD">
        <w:rPr>
          <w:rFonts w:ascii="Times New Roman" w:hAnsi="Times New Roman"/>
          <w:lang w:val="en-US"/>
        </w:rPr>
        <w:t xml:space="preserve">= </w:t>
      </w:r>
      <w:r w:rsidRPr="006438FD">
        <w:rPr>
          <w:rFonts w:ascii="Times New Roman" w:hAnsi="Times New Roman"/>
          <w:i/>
          <w:lang w:val="en-US"/>
        </w:rPr>
        <w:t>w</w:t>
      </w:r>
      <w:r w:rsidRPr="006438FD">
        <w:rPr>
          <w:rFonts w:ascii="Times New Roman" w:hAnsi="Times New Roman"/>
          <w:lang w:val="en-US"/>
        </w:rPr>
        <w:sym w:font="Symbol" w:char="F0D7"/>
      </w:r>
      <w:proofErr w:type="spellStart"/>
      <w:r w:rsidRPr="006438FD">
        <w:rPr>
          <w:rFonts w:ascii="Times New Roman" w:hAnsi="Times New Roman"/>
          <w:i/>
          <w:lang w:val="en-US"/>
        </w:rPr>
        <w:t>l</w:t>
      </w:r>
      <w:r w:rsidRPr="006438FD">
        <w:rPr>
          <w:rFonts w:ascii="Times New Roman" w:hAnsi="Times New Roman"/>
          <w:i/>
          <w:vertAlign w:val="subscript"/>
          <w:lang w:val="en-US"/>
        </w:rPr>
        <w:t>n</w:t>
      </w:r>
      <w:proofErr w:type="spellEnd"/>
      <w:r w:rsidRPr="006438FD">
        <w:rPr>
          <w:rFonts w:ascii="Times New Roman" w:hAnsi="Times New Roman"/>
          <w:lang w:val="en-US"/>
        </w:rPr>
        <w:t xml:space="preserve"> + </w:t>
      </w:r>
      <w:r>
        <w:rPr>
          <w:rFonts w:ascii="Times New Roman" w:hAnsi="Times New Roman"/>
          <w:lang w:val="en-US"/>
        </w:rPr>
        <w:t>(1</w:t>
      </w:r>
      <w:r w:rsidR="00C834DC">
        <w:rPr>
          <w:rFonts w:ascii="Times New Roman" w:hAnsi="Times New Roman"/>
          <w:lang w:val="en-US"/>
        </w:rPr>
        <w:t xml:space="preserve"> – </w:t>
      </w:r>
      <w:r>
        <w:rPr>
          <w:rFonts w:ascii="Times New Roman" w:hAnsi="Times New Roman"/>
          <w:i/>
          <w:lang w:val="en-US"/>
        </w:rPr>
        <w:t>w</w:t>
      </w:r>
      <w:r>
        <w:rPr>
          <w:rFonts w:ascii="Times New Roman" w:hAnsi="Times New Roman"/>
          <w:lang w:val="en-US"/>
        </w:rPr>
        <w:t>)</w:t>
      </w:r>
      <w:r w:rsidRPr="006438FD">
        <w:rPr>
          <w:rFonts w:ascii="Times New Roman" w:hAnsi="Times New Roman"/>
          <w:lang w:val="en-US"/>
        </w:rPr>
        <w:sym w:font="Symbol" w:char="F0D7"/>
      </w:r>
      <w:proofErr w:type="spellStart"/>
      <w:r w:rsidRPr="006438FD">
        <w:rPr>
          <w:rFonts w:ascii="Times New Roman" w:hAnsi="Times New Roman"/>
          <w:i/>
          <w:lang w:val="en-US"/>
        </w:rPr>
        <w:t>l</w:t>
      </w:r>
      <w:r>
        <w:rPr>
          <w:rFonts w:ascii="Times New Roman" w:hAnsi="Times New Roman"/>
          <w:i/>
          <w:vertAlign w:val="subscript"/>
          <w:lang w:val="en-US"/>
        </w:rPr>
        <w:t>N</w:t>
      </w:r>
      <w:proofErr w:type="spellEnd"/>
      <w:r w:rsidRPr="006438FD">
        <w:rPr>
          <w:rFonts w:ascii="Times New Roman" w:hAnsi="Times New Roman"/>
          <w:lang w:val="en-US"/>
        </w:rPr>
        <w:t xml:space="preserve">, </w:t>
      </w:r>
      <w:r w:rsidRPr="006438FD">
        <w:rPr>
          <w:rFonts w:ascii="Times New Roman" w:hAnsi="Times New Roman"/>
          <w:lang w:val="en-US"/>
        </w:rPr>
        <w:tab/>
      </w:r>
      <w:r w:rsidRPr="006438FD">
        <w:rPr>
          <w:rFonts w:ascii="Times New Roman" w:hAnsi="Times New Roman"/>
          <w:lang w:val="en-US"/>
        </w:rPr>
        <w:tab/>
      </w:r>
      <w:r w:rsidRPr="006438FD">
        <w:rPr>
          <w:rFonts w:ascii="Times New Roman" w:hAnsi="Times New Roman"/>
          <w:lang w:val="en-US"/>
        </w:rPr>
        <w:tab/>
      </w:r>
      <w:r w:rsidR="00C834DC">
        <w:rPr>
          <w:rFonts w:ascii="Times New Roman" w:hAnsi="Times New Roman"/>
          <w:lang w:val="en-US"/>
        </w:rPr>
        <w:tab/>
        <w:t xml:space="preserve">     </w:t>
      </w:r>
      <w:r w:rsidR="00C834DC">
        <w:rPr>
          <w:rFonts w:ascii="Times New Roman" w:hAnsi="Times New Roman"/>
          <w:lang w:val="en-US"/>
        </w:rPr>
        <w:tab/>
      </w:r>
      <w:r w:rsidR="00C834DC">
        <w:rPr>
          <w:rFonts w:ascii="Times New Roman" w:hAnsi="Times New Roman"/>
          <w:lang w:val="en-US"/>
        </w:rPr>
        <w:tab/>
      </w:r>
      <w:r w:rsidR="00C834DC">
        <w:rPr>
          <w:rFonts w:ascii="Times New Roman" w:hAnsi="Times New Roman"/>
          <w:lang w:val="en-US"/>
        </w:rPr>
        <w:tab/>
      </w:r>
      <w:r w:rsidR="00C834DC">
        <w:rPr>
          <w:rFonts w:ascii="Times New Roman" w:hAnsi="Times New Roman"/>
          <w:lang w:val="en-US"/>
        </w:rPr>
        <w:tab/>
      </w:r>
      <w:r>
        <w:rPr>
          <w:rFonts w:ascii="Times New Roman" w:hAnsi="Times New Roman"/>
          <w:lang w:val="en-US"/>
        </w:rPr>
        <w:t>eqn. 3</w:t>
      </w:r>
    </w:p>
    <w:p w14:paraId="2AE968A2" w14:textId="3779B90E" w:rsidR="00521DB7" w:rsidRPr="00673932" w:rsidRDefault="00C834DC" w:rsidP="00DF2449">
      <w:pPr>
        <w:spacing w:line="480" w:lineRule="auto"/>
        <w:rPr>
          <w:rFonts w:ascii="Times New Roman" w:hAnsi="Times New Roman" w:cs="Times New Roman"/>
          <w:lang w:val="en-GB"/>
        </w:rPr>
      </w:pPr>
      <w:proofErr w:type="gramStart"/>
      <w:r>
        <w:rPr>
          <w:rFonts w:ascii="Times New Roman" w:hAnsi="Times New Roman" w:cs="Times New Roman"/>
          <w:lang w:val="en-GB"/>
        </w:rPr>
        <w:t>w</w:t>
      </w:r>
      <w:r w:rsidR="00521DB7">
        <w:rPr>
          <w:rFonts w:ascii="Times New Roman" w:hAnsi="Times New Roman" w:cs="Times New Roman"/>
          <w:lang w:val="en-GB"/>
        </w:rPr>
        <w:t>h</w:t>
      </w:r>
      <w:r>
        <w:rPr>
          <w:rFonts w:ascii="Times New Roman" w:hAnsi="Times New Roman" w:cs="Times New Roman"/>
          <w:lang w:val="en-GB"/>
        </w:rPr>
        <w:t>ere</w:t>
      </w:r>
      <w:proofErr w:type="gramEnd"/>
      <w:r>
        <w:rPr>
          <w:rFonts w:ascii="Times New Roman" w:hAnsi="Times New Roman" w:cs="Times New Roman"/>
          <w:lang w:val="en-GB"/>
        </w:rPr>
        <w:t xml:space="preserve"> </w:t>
      </w:r>
      <w:r w:rsidRPr="006438FD">
        <w:rPr>
          <w:rFonts w:ascii="Times New Roman" w:hAnsi="Times New Roman"/>
          <w:i/>
          <w:lang w:val="en-US"/>
        </w:rPr>
        <w:t xml:space="preserve">w </w:t>
      </w:r>
      <w:r w:rsidRPr="006438FD">
        <w:rPr>
          <w:rFonts w:ascii="Times New Roman" w:hAnsi="Times New Roman"/>
          <w:lang w:val="en-US"/>
        </w:rPr>
        <w:t>is a weighting factor of the relative importance</w:t>
      </w:r>
      <w:r>
        <w:rPr>
          <w:rFonts w:ascii="Times New Roman" w:hAnsi="Times New Roman"/>
          <w:lang w:val="en-US"/>
        </w:rPr>
        <w:t xml:space="preserve"> of fitting the former vs. the latter. Since we did not want to favor </w:t>
      </w:r>
      <w:r w:rsidR="00521DB7">
        <w:rPr>
          <w:rFonts w:ascii="Times New Roman" w:hAnsi="Times New Roman"/>
          <w:lang w:val="en-US"/>
        </w:rPr>
        <w:t xml:space="preserve">one fit over the other, we set </w:t>
      </w:r>
      <w:r w:rsidR="00521DB7">
        <w:rPr>
          <w:rFonts w:ascii="Times New Roman" w:hAnsi="Times New Roman"/>
          <w:i/>
          <w:lang w:val="en-US"/>
        </w:rPr>
        <w:t xml:space="preserve">w </w:t>
      </w:r>
      <w:r w:rsidR="00521DB7">
        <w:rPr>
          <w:rFonts w:ascii="Times New Roman" w:hAnsi="Times New Roman"/>
          <w:lang w:val="en-US"/>
        </w:rPr>
        <w:t xml:space="preserve">= </w:t>
      </w:r>
      <w:r w:rsidR="00521DB7">
        <w:rPr>
          <w:rFonts w:ascii="Times New Roman" w:hAnsi="Times New Roman"/>
          <w:i/>
          <w:lang w:val="en-US"/>
        </w:rPr>
        <w:t>T</w:t>
      </w:r>
      <w:r w:rsidR="00521DB7">
        <w:rPr>
          <w:rFonts w:ascii="Times New Roman" w:hAnsi="Times New Roman"/>
          <w:lang w:val="en-US"/>
        </w:rPr>
        <w:t>/(</w:t>
      </w:r>
      <w:r w:rsidR="00521DB7">
        <w:rPr>
          <w:rFonts w:ascii="Times New Roman" w:hAnsi="Times New Roman"/>
          <w:i/>
          <w:lang w:val="en-US"/>
        </w:rPr>
        <w:t xml:space="preserve">T + </w:t>
      </w:r>
      <w:r w:rsidR="00521DB7" w:rsidRPr="00521DB7">
        <w:rPr>
          <w:rFonts w:ascii="Times New Roman" w:hAnsi="Times New Roman"/>
          <w:lang w:val="en-US"/>
        </w:rPr>
        <w:sym w:font="Symbol" w:char="F053"/>
      </w:r>
      <w:r w:rsidR="00521DB7">
        <w:rPr>
          <w:rFonts w:ascii="Times New Roman" w:hAnsi="Times New Roman"/>
          <w:i/>
          <w:lang w:val="en-US"/>
        </w:rPr>
        <w:t>N</w:t>
      </w:r>
      <w:r w:rsidR="00521DB7" w:rsidRPr="00521DB7">
        <w:rPr>
          <w:rFonts w:ascii="Times New Roman" w:hAnsi="Times New Roman"/>
          <w:i/>
          <w:vertAlign w:val="subscript"/>
          <w:lang w:val="en-US"/>
        </w:rPr>
        <w:t>i</w:t>
      </w:r>
      <w:r w:rsidR="00521DB7" w:rsidRPr="00521DB7">
        <w:rPr>
          <w:rFonts w:ascii="Times New Roman" w:hAnsi="Times New Roman"/>
          <w:lang w:val="en-US"/>
        </w:rPr>
        <w:t>)</w:t>
      </w:r>
      <w:r w:rsidR="00521DB7">
        <w:rPr>
          <w:rFonts w:ascii="Times New Roman" w:hAnsi="Times New Roman"/>
          <w:lang w:val="en-US"/>
        </w:rPr>
        <w:t>.</w:t>
      </w:r>
      <w:r w:rsidR="00704159">
        <w:rPr>
          <w:rFonts w:ascii="Times New Roman" w:hAnsi="Times New Roman"/>
          <w:lang w:val="en-US"/>
        </w:rPr>
        <w:t xml:space="preserve"> </w:t>
      </w:r>
      <w:r w:rsidR="00B40716">
        <w:rPr>
          <w:rFonts w:ascii="Times New Roman" w:hAnsi="Times New Roman"/>
          <w:lang w:val="en-US"/>
        </w:rPr>
        <w:t>By doing this, we</w:t>
      </w:r>
      <w:r w:rsidR="00704159">
        <w:rPr>
          <w:rFonts w:ascii="Times New Roman" w:hAnsi="Times New Roman"/>
          <w:lang w:val="en-US"/>
        </w:rPr>
        <w:t xml:space="preserve"> </w:t>
      </w:r>
      <w:r w:rsidR="00B40716">
        <w:rPr>
          <w:rFonts w:ascii="Times New Roman" w:hAnsi="Times New Roman"/>
          <w:lang w:val="en-US"/>
        </w:rPr>
        <w:t>account</w:t>
      </w:r>
      <w:r w:rsidR="00BA5033">
        <w:rPr>
          <w:rFonts w:ascii="Times New Roman" w:hAnsi="Times New Roman"/>
          <w:lang w:val="en-US"/>
        </w:rPr>
        <w:t xml:space="preserve"> for the fact that </w:t>
      </w:r>
      <w:r w:rsidR="00BA5033">
        <w:rPr>
          <w:rFonts w:ascii="Times New Roman" w:hAnsi="Times New Roman"/>
          <w:i/>
          <w:lang w:val="en-US"/>
        </w:rPr>
        <w:t xml:space="preserve">T </w:t>
      </w:r>
      <w:r w:rsidR="00673932" w:rsidRPr="00673932">
        <w:rPr>
          <w:rFonts w:ascii="Times New Roman" w:hAnsi="Times New Roman"/>
          <w:lang w:val="en-US"/>
        </w:rPr>
        <w:t>observed</w:t>
      </w:r>
      <w:r w:rsidR="00673932">
        <w:rPr>
          <w:rFonts w:ascii="Times New Roman" w:hAnsi="Times New Roman"/>
          <w:lang w:val="en-US"/>
        </w:rPr>
        <w:t xml:space="preserve"> population size</w:t>
      </w:r>
      <w:r w:rsidR="00BA5033">
        <w:rPr>
          <w:rFonts w:ascii="Times New Roman" w:hAnsi="Times New Roman"/>
          <w:lang w:val="en-US"/>
        </w:rPr>
        <w:t>s relate</w:t>
      </w:r>
      <w:r w:rsidR="00673932">
        <w:rPr>
          <w:rFonts w:ascii="Times New Roman" w:hAnsi="Times New Roman"/>
          <w:lang w:val="en-US"/>
        </w:rPr>
        <w:t xml:space="preserve"> to </w:t>
      </w:r>
      <w:r w:rsidR="00BA5033" w:rsidRPr="00521DB7">
        <w:rPr>
          <w:rFonts w:ascii="Times New Roman" w:hAnsi="Times New Roman"/>
          <w:lang w:val="en-US"/>
        </w:rPr>
        <w:sym w:font="Symbol" w:char="F053"/>
      </w:r>
      <w:r w:rsidR="00BA5033">
        <w:rPr>
          <w:rFonts w:ascii="Times New Roman" w:hAnsi="Times New Roman"/>
          <w:i/>
          <w:lang w:val="en-US"/>
        </w:rPr>
        <w:t>N</w:t>
      </w:r>
      <w:r w:rsidR="00BA5033" w:rsidRPr="00521DB7">
        <w:rPr>
          <w:rFonts w:ascii="Times New Roman" w:hAnsi="Times New Roman"/>
          <w:i/>
          <w:vertAlign w:val="subscript"/>
          <w:lang w:val="en-US"/>
        </w:rPr>
        <w:t>i</w:t>
      </w:r>
      <w:r w:rsidR="00673932">
        <w:rPr>
          <w:rFonts w:ascii="Times New Roman" w:hAnsi="Times New Roman"/>
          <w:lang w:val="en-US"/>
        </w:rPr>
        <w:t xml:space="preserve"> </w:t>
      </w:r>
      <w:r w:rsidR="00BA5033">
        <w:rPr>
          <w:rFonts w:ascii="Times New Roman" w:hAnsi="Times New Roman"/>
          <w:lang w:val="en-US"/>
        </w:rPr>
        <w:t xml:space="preserve">measured </w:t>
      </w:r>
      <w:r w:rsidR="00673932">
        <w:rPr>
          <w:rFonts w:ascii="Times New Roman" w:hAnsi="Times New Roman"/>
          <w:lang w:val="en-US"/>
        </w:rPr>
        <w:t>individuals.</w:t>
      </w:r>
    </w:p>
    <w:p w14:paraId="7BD1572E" w14:textId="22D00FD6" w:rsidR="00654AB3" w:rsidRPr="00F55DB9" w:rsidRDefault="00F55DB9" w:rsidP="00DF2449">
      <w:pPr>
        <w:spacing w:line="480" w:lineRule="auto"/>
        <w:rPr>
          <w:rFonts w:ascii="Times New Roman" w:hAnsi="Times New Roman" w:cs="Times New Roman"/>
          <w:i/>
          <w:lang w:val="en-GB"/>
        </w:rPr>
      </w:pPr>
      <w:r>
        <w:rPr>
          <w:rFonts w:ascii="Times New Roman" w:hAnsi="Times New Roman" w:cs="Times New Roman"/>
          <w:lang w:val="en-GB"/>
        </w:rPr>
        <w:tab/>
      </w:r>
      <w:r w:rsidR="00C44E34" w:rsidRPr="00122B28">
        <w:rPr>
          <w:rFonts w:ascii="Times New Roman" w:hAnsi="Times New Roman" w:cs="Times New Roman"/>
          <w:lang w:val="en-GB"/>
        </w:rPr>
        <w:t xml:space="preserve">We used a </w:t>
      </w:r>
      <w:r w:rsidR="00D811F8">
        <w:rPr>
          <w:rFonts w:ascii="Times New Roman" w:hAnsi="Times New Roman" w:cs="Times New Roman"/>
          <w:lang w:val="en-GB"/>
        </w:rPr>
        <w:t>gradient</w:t>
      </w:r>
      <w:r w:rsidR="00C44E34" w:rsidRPr="00122B28">
        <w:rPr>
          <w:rFonts w:ascii="Times New Roman" w:hAnsi="Times New Roman" w:cs="Times New Roman"/>
          <w:lang w:val="en-GB"/>
        </w:rPr>
        <w:t xml:space="preserve"> </w:t>
      </w:r>
      <w:r w:rsidR="00521DB7">
        <w:rPr>
          <w:rFonts w:ascii="Times New Roman" w:hAnsi="Times New Roman" w:cs="Times New Roman"/>
          <w:lang w:val="en-GB"/>
        </w:rPr>
        <w:t>approach for</w:t>
      </w:r>
      <w:r w:rsidR="00950121" w:rsidRPr="00122B28">
        <w:rPr>
          <w:rFonts w:ascii="Times New Roman" w:hAnsi="Times New Roman" w:cs="Times New Roman"/>
          <w:lang w:val="en-GB"/>
        </w:rPr>
        <w:t xml:space="preserve"> the maximization of </w:t>
      </w:r>
      <w:r w:rsidR="00521DB7">
        <w:rPr>
          <w:rFonts w:ascii="Times New Roman" w:hAnsi="Times New Roman" w:cs="Times New Roman"/>
          <w:i/>
          <w:lang w:val="en-GB"/>
        </w:rPr>
        <w:t>l</w:t>
      </w:r>
      <w:r w:rsidR="008E25AC" w:rsidRPr="00122B28">
        <w:rPr>
          <w:rFonts w:ascii="Times New Roman" w:hAnsi="Times New Roman" w:cs="Times New Roman"/>
          <w:lang w:val="en-GB"/>
        </w:rPr>
        <w:t>. This approach used</w:t>
      </w:r>
      <w:r w:rsidR="00B40716">
        <w:rPr>
          <w:rFonts w:ascii="Times New Roman" w:hAnsi="Times New Roman" w:cs="Times New Roman"/>
          <w:lang w:val="en-GB"/>
        </w:rPr>
        <w:t xml:space="preserve"> two optimization algorithms,</w:t>
      </w:r>
      <w:r w:rsidR="00983A69" w:rsidRPr="00122B28">
        <w:rPr>
          <w:rFonts w:ascii="Times New Roman" w:hAnsi="Times New Roman" w:cs="Times New Roman"/>
          <w:lang w:val="en-GB"/>
        </w:rPr>
        <w:t xml:space="preserve"> one</w:t>
      </w:r>
      <w:r w:rsidR="00950121" w:rsidRPr="00122B28">
        <w:rPr>
          <w:rFonts w:ascii="Times New Roman" w:hAnsi="Times New Roman" w:cs="Times New Roman"/>
          <w:lang w:val="en-GB"/>
        </w:rPr>
        <w:t xml:space="preserve"> heur</w:t>
      </w:r>
      <w:r w:rsidR="00C44E34" w:rsidRPr="00122B28">
        <w:rPr>
          <w:rFonts w:ascii="Times New Roman" w:hAnsi="Times New Roman" w:cs="Times New Roman"/>
          <w:lang w:val="en-GB"/>
        </w:rPr>
        <w:t xml:space="preserve">istic and </w:t>
      </w:r>
      <w:r w:rsidR="00983A69" w:rsidRPr="00122B28">
        <w:rPr>
          <w:rFonts w:ascii="Times New Roman" w:hAnsi="Times New Roman" w:cs="Times New Roman"/>
          <w:lang w:val="en-GB"/>
        </w:rPr>
        <w:t>one</w:t>
      </w:r>
      <w:r w:rsidR="006B0EFA" w:rsidRPr="00122B28">
        <w:rPr>
          <w:rFonts w:ascii="Times New Roman" w:hAnsi="Times New Roman" w:cs="Times New Roman"/>
          <w:lang w:val="en-GB"/>
        </w:rPr>
        <w:t xml:space="preserve"> </w:t>
      </w:r>
      <w:r w:rsidR="00950121" w:rsidRPr="00122B28">
        <w:rPr>
          <w:rFonts w:ascii="Times New Roman" w:hAnsi="Times New Roman" w:cs="Times New Roman"/>
          <w:lang w:val="en-GB"/>
        </w:rPr>
        <w:t xml:space="preserve">gradient-based. </w:t>
      </w:r>
      <w:r w:rsidR="006B0EFA" w:rsidRPr="00122B28">
        <w:rPr>
          <w:rFonts w:ascii="Times New Roman" w:hAnsi="Times New Roman" w:cs="Times New Roman"/>
          <w:lang w:val="en-GB"/>
        </w:rPr>
        <w:t>The heuristic part consisted of</w:t>
      </w:r>
      <w:r w:rsidR="00C44E34" w:rsidRPr="00122B28">
        <w:rPr>
          <w:rFonts w:ascii="Times New Roman" w:hAnsi="Times New Roman" w:cs="Times New Roman"/>
          <w:lang w:val="en-GB"/>
        </w:rPr>
        <w:t xml:space="preserve"> a </w:t>
      </w:r>
      <w:r w:rsidR="00E10589">
        <w:rPr>
          <w:rFonts w:ascii="Times New Roman" w:hAnsi="Times New Roman" w:cs="Times New Roman"/>
          <w:lang w:val="en-GB"/>
        </w:rPr>
        <w:t xml:space="preserve">generalized </w:t>
      </w:r>
      <w:r w:rsidR="00C44E34" w:rsidRPr="00122B28">
        <w:rPr>
          <w:rFonts w:ascii="Times New Roman" w:hAnsi="Times New Roman" w:cs="Times New Roman"/>
          <w:lang w:val="en-GB"/>
        </w:rPr>
        <w:t xml:space="preserve">simulated annealing </w:t>
      </w:r>
      <w:r w:rsidR="00124DB2" w:rsidRPr="00122B28">
        <w:rPr>
          <w:rFonts w:ascii="Times New Roman" w:hAnsi="Times New Roman" w:cs="Times New Roman"/>
          <w:lang w:val="en-GB"/>
        </w:rPr>
        <w:t>algorithm</w:t>
      </w:r>
      <w:r w:rsidR="00677406" w:rsidRPr="00122B28">
        <w:rPr>
          <w:rFonts w:ascii="Times New Roman" w:hAnsi="Times New Roman" w:cs="Times New Roman"/>
          <w:lang w:val="en-GB"/>
        </w:rPr>
        <w:t xml:space="preserve"> (</w:t>
      </w:r>
      <w:proofErr w:type="spellStart"/>
      <w:r w:rsidR="00661E57">
        <w:rPr>
          <w:rFonts w:ascii="Times New Roman" w:hAnsi="Times New Roman" w:cs="Times New Roman"/>
          <w:lang w:val="en-GB"/>
        </w:rPr>
        <w:t>GenSA</w:t>
      </w:r>
      <w:proofErr w:type="spellEnd"/>
      <w:r w:rsidR="0085515C" w:rsidRPr="00122B28">
        <w:rPr>
          <w:rFonts w:ascii="Times New Roman" w:hAnsi="Times New Roman" w:cs="Times New Roman"/>
          <w:lang w:val="en-GB"/>
        </w:rPr>
        <w:t>;</w:t>
      </w:r>
      <w:r w:rsidR="00E10589">
        <w:rPr>
          <w:rFonts w:ascii="Times New Roman" w:hAnsi="Times New Roman" w:cs="Times New Roman"/>
          <w:lang w:val="en-GB"/>
        </w:rPr>
        <w:t xml:space="preserve"> </w:t>
      </w:r>
      <w:r w:rsidR="004844CC">
        <w:rPr>
          <w:rFonts w:ascii="Times New Roman" w:hAnsi="Times New Roman" w:cs="Times New Roman"/>
          <w:lang w:val="en-GB"/>
        </w:rPr>
        <w:t>Xiang &amp; Gong 2000</w:t>
      </w:r>
      <w:r w:rsidR="00677406" w:rsidRPr="00122B28">
        <w:rPr>
          <w:rFonts w:ascii="Times New Roman" w:hAnsi="Times New Roman" w:cs="Times New Roman"/>
          <w:lang w:val="en-GB"/>
        </w:rPr>
        <w:t>)</w:t>
      </w:r>
      <w:r w:rsidR="00C44E34" w:rsidRPr="00122B28">
        <w:rPr>
          <w:rFonts w:ascii="Times New Roman" w:hAnsi="Times New Roman" w:cs="Times New Roman"/>
          <w:lang w:val="en-GB"/>
        </w:rPr>
        <w:t xml:space="preserve"> to</w:t>
      </w:r>
      <w:r w:rsidR="006B0EFA" w:rsidRPr="00122B28">
        <w:rPr>
          <w:rFonts w:ascii="Times New Roman" w:hAnsi="Times New Roman" w:cs="Times New Roman"/>
          <w:lang w:val="en-GB"/>
        </w:rPr>
        <w:t xml:space="preserve"> coarsely</w:t>
      </w:r>
      <w:r w:rsidR="00C44E34" w:rsidRPr="00122B28">
        <w:rPr>
          <w:rFonts w:ascii="Times New Roman" w:hAnsi="Times New Roman" w:cs="Times New Roman"/>
          <w:lang w:val="en-GB"/>
        </w:rPr>
        <w:t xml:space="preserve"> explore </w:t>
      </w:r>
      <w:r w:rsidR="006B0EFA" w:rsidRPr="00122B28">
        <w:rPr>
          <w:rFonts w:ascii="Times New Roman" w:hAnsi="Times New Roman" w:cs="Times New Roman"/>
          <w:lang w:val="en-GB"/>
        </w:rPr>
        <w:t>the likelihood function</w:t>
      </w:r>
      <w:r w:rsidR="00124DB2" w:rsidRPr="00122B28">
        <w:rPr>
          <w:rFonts w:ascii="Times New Roman" w:hAnsi="Times New Roman" w:cs="Times New Roman"/>
          <w:lang w:val="en-GB"/>
        </w:rPr>
        <w:t xml:space="preserve"> within a </w:t>
      </w:r>
      <w:r w:rsidR="000E6CBC" w:rsidRPr="00122B28">
        <w:rPr>
          <w:rFonts w:ascii="Times New Roman" w:hAnsi="Times New Roman" w:cs="Times New Roman"/>
          <w:lang w:val="en-GB"/>
        </w:rPr>
        <w:t xml:space="preserve">large </w:t>
      </w:r>
      <w:r w:rsidR="00124DB2" w:rsidRPr="00122B28">
        <w:rPr>
          <w:rFonts w:ascii="Times New Roman" w:hAnsi="Times New Roman" w:cs="Times New Roman"/>
          <w:lang w:val="en-GB"/>
        </w:rPr>
        <w:t>hypercube of possible parameter values</w:t>
      </w:r>
      <w:r w:rsidR="006B0EFA" w:rsidRPr="00122B28">
        <w:rPr>
          <w:rFonts w:ascii="Times New Roman" w:hAnsi="Times New Roman" w:cs="Times New Roman"/>
          <w:lang w:val="en-GB"/>
        </w:rPr>
        <w:t>.</w:t>
      </w:r>
      <w:r w:rsidR="00240178">
        <w:rPr>
          <w:rFonts w:ascii="Times New Roman" w:hAnsi="Times New Roman" w:cs="Times New Roman"/>
          <w:lang w:val="en-GB"/>
        </w:rPr>
        <w:t xml:space="preserve"> This large hypercube was selected to incorporate as many conceivable population dynamics as possible, becoming in practical terms an unbounded problem.</w:t>
      </w:r>
      <w:r w:rsidR="006B0EFA" w:rsidRPr="00122B28">
        <w:rPr>
          <w:rFonts w:ascii="Times New Roman" w:hAnsi="Times New Roman" w:cs="Times New Roman"/>
          <w:lang w:val="en-GB"/>
        </w:rPr>
        <w:t xml:space="preserve"> Based on previous work, we knew that the likelihood function presented </w:t>
      </w:r>
      <w:r w:rsidR="00B40716">
        <w:rPr>
          <w:rFonts w:ascii="Times New Roman" w:hAnsi="Times New Roman" w:cs="Times New Roman"/>
          <w:lang w:val="en-GB"/>
        </w:rPr>
        <w:t xml:space="preserve">regions where the log-likelihood could </w:t>
      </w:r>
      <w:r w:rsidR="00574AED">
        <w:rPr>
          <w:rFonts w:ascii="Times New Roman" w:hAnsi="Times New Roman" w:cs="Times New Roman"/>
          <w:lang w:val="en-GB"/>
        </w:rPr>
        <w:t>took infinite values</w:t>
      </w:r>
      <w:r w:rsidR="00B40716">
        <w:rPr>
          <w:rFonts w:ascii="Times New Roman" w:hAnsi="Times New Roman" w:cs="Times New Roman"/>
          <w:lang w:val="en-GB"/>
        </w:rPr>
        <w:t xml:space="preserve"> (see Fig. X), and thus a</w:t>
      </w:r>
      <w:r w:rsidR="006B0EFA" w:rsidRPr="00122B28">
        <w:rPr>
          <w:rFonts w:ascii="Times New Roman" w:hAnsi="Times New Roman" w:cs="Times New Roman"/>
          <w:lang w:val="en-GB"/>
        </w:rPr>
        <w:t xml:space="preserve"> gradient-based algorithm would not work.</w:t>
      </w:r>
      <w:r w:rsidR="00950121" w:rsidRPr="00122B28">
        <w:rPr>
          <w:rFonts w:ascii="Times New Roman" w:hAnsi="Times New Roman" w:cs="Times New Roman"/>
          <w:lang w:val="en-GB"/>
        </w:rPr>
        <w:t xml:space="preserve"> However, we wa</w:t>
      </w:r>
      <w:r w:rsidR="00B40716">
        <w:rPr>
          <w:rFonts w:ascii="Times New Roman" w:hAnsi="Times New Roman" w:cs="Times New Roman"/>
          <w:lang w:val="en-GB"/>
        </w:rPr>
        <w:t>nted to keep the advantage of such an approach,</w:t>
      </w:r>
      <w:r w:rsidR="00950121" w:rsidRPr="00122B28">
        <w:rPr>
          <w:rFonts w:ascii="Times New Roman" w:hAnsi="Times New Roman" w:cs="Times New Roman"/>
          <w:lang w:val="en-GB"/>
        </w:rPr>
        <w:t xml:space="preserve"> since </w:t>
      </w:r>
      <w:proofErr w:type="spellStart"/>
      <w:r w:rsidR="00661E57">
        <w:rPr>
          <w:rFonts w:ascii="Times New Roman" w:hAnsi="Times New Roman" w:cs="Times New Roman"/>
          <w:lang w:val="en-GB"/>
        </w:rPr>
        <w:t>GenSA</w:t>
      </w:r>
      <w:proofErr w:type="spellEnd"/>
      <w:r w:rsidR="00677406" w:rsidRPr="00122B28">
        <w:rPr>
          <w:rFonts w:ascii="Times New Roman" w:hAnsi="Times New Roman" w:cs="Times New Roman"/>
          <w:lang w:val="en-GB"/>
        </w:rPr>
        <w:t xml:space="preserve"> </w:t>
      </w:r>
      <w:r w:rsidR="006B0EFA" w:rsidRPr="00122B28">
        <w:rPr>
          <w:rFonts w:ascii="Times New Roman" w:hAnsi="Times New Roman" w:cs="Times New Roman"/>
          <w:lang w:val="en-GB"/>
        </w:rPr>
        <w:t xml:space="preserve">has the </w:t>
      </w:r>
      <w:r w:rsidR="00950121" w:rsidRPr="00122B28">
        <w:rPr>
          <w:rFonts w:ascii="Times New Roman" w:hAnsi="Times New Roman" w:cs="Times New Roman"/>
          <w:lang w:val="en-GB"/>
        </w:rPr>
        <w:t>caveat that it</w:t>
      </w:r>
      <w:r w:rsidR="006B0EFA" w:rsidRPr="00122B28">
        <w:rPr>
          <w:rFonts w:ascii="Times New Roman" w:hAnsi="Times New Roman" w:cs="Times New Roman"/>
          <w:lang w:val="en-GB"/>
        </w:rPr>
        <w:t xml:space="preserve"> </w:t>
      </w:r>
      <w:r w:rsidR="008E25AC" w:rsidRPr="00122B28">
        <w:rPr>
          <w:rFonts w:ascii="Times New Roman" w:hAnsi="Times New Roman" w:cs="Times New Roman"/>
          <w:lang w:val="en-GB"/>
        </w:rPr>
        <w:t>is time consuming</w:t>
      </w:r>
      <w:r w:rsidR="00124DB2" w:rsidRPr="00122B28">
        <w:rPr>
          <w:rFonts w:ascii="Times New Roman" w:hAnsi="Times New Roman" w:cs="Times New Roman"/>
          <w:lang w:val="en-GB"/>
        </w:rPr>
        <w:t xml:space="preserve"> </w:t>
      </w:r>
      <w:r w:rsidR="006B0EFA" w:rsidRPr="00122B28">
        <w:rPr>
          <w:rFonts w:ascii="Times New Roman" w:hAnsi="Times New Roman" w:cs="Times New Roman"/>
          <w:lang w:val="en-GB"/>
        </w:rPr>
        <w:t>to explore a local basin. Therefore, once a local maximum was identified, we</w:t>
      </w:r>
      <w:r w:rsidR="00332BB0" w:rsidRPr="00122B28">
        <w:rPr>
          <w:rFonts w:ascii="Times New Roman" w:hAnsi="Times New Roman" w:cs="Times New Roman"/>
          <w:lang w:val="en-GB"/>
        </w:rPr>
        <w:t xml:space="preserve"> use</w:t>
      </w:r>
      <w:r w:rsidR="006E55FE" w:rsidRPr="00122B28">
        <w:rPr>
          <w:rFonts w:ascii="Times New Roman" w:hAnsi="Times New Roman" w:cs="Times New Roman"/>
          <w:lang w:val="en-GB"/>
        </w:rPr>
        <w:t>d</w:t>
      </w:r>
      <w:r w:rsidR="00332BB0" w:rsidRPr="00122B28">
        <w:rPr>
          <w:rFonts w:ascii="Times New Roman" w:hAnsi="Times New Roman" w:cs="Times New Roman"/>
          <w:lang w:val="en-GB"/>
        </w:rPr>
        <w:t xml:space="preserve"> </w:t>
      </w:r>
      <w:r w:rsidR="005C07B7" w:rsidRPr="00122B28">
        <w:rPr>
          <w:rFonts w:ascii="Times New Roman" w:hAnsi="Times New Roman" w:cs="Times New Roman"/>
          <w:lang w:val="en-GB"/>
        </w:rPr>
        <w:t>a gradient-based algorithm (ADMB</w:t>
      </w:r>
      <w:r w:rsidR="00E31A36">
        <w:rPr>
          <w:rFonts w:ascii="Times New Roman" w:hAnsi="Times New Roman" w:cs="Times New Roman"/>
          <w:lang w:val="en-GB"/>
        </w:rPr>
        <w:t>; Fournier et al. 2012</w:t>
      </w:r>
      <w:r w:rsidR="005C07B7" w:rsidRPr="00122B28">
        <w:rPr>
          <w:rFonts w:ascii="Times New Roman" w:hAnsi="Times New Roman" w:cs="Times New Roman"/>
          <w:lang w:val="en-GB"/>
        </w:rPr>
        <w:t>) to further improv</w:t>
      </w:r>
      <w:r w:rsidR="00124DB2" w:rsidRPr="00122B28">
        <w:rPr>
          <w:rFonts w:ascii="Times New Roman" w:hAnsi="Times New Roman" w:cs="Times New Roman"/>
          <w:lang w:val="en-GB"/>
        </w:rPr>
        <w:t>e par</w:t>
      </w:r>
      <w:r w:rsidR="008E25AC" w:rsidRPr="00122B28">
        <w:rPr>
          <w:rFonts w:ascii="Times New Roman" w:hAnsi="Times New Roman" w:cs="Times New Roman"/>
          <w:lang w:val="en-GB"/>
        </w:rPr>
        <w:t xml:space="preserve">ameter estimation within </w:t>
      </w:r>
      <w:r w:rsidR="00B40716">
        <w:rPr>
          <w:rFonts w:ascii="Times New Roman" w:hAnsi="Times New Roman" w:cs="Times New Roman"/>
          <w:lang w:val="en-GB"/>
        </w:rPr>
        <w:t>a small</w:t>
      </w:r>
      <w:r w:rsidR="008E25AC" w:rsidRPr="00122B28">
        <w:rPr>
          <w:rFonts w:ascii="Times New Roman" w:hAnsi="Times New Roman" w:cs="Times New Roman"/>
          <w:lang w:val="en-GB"/>
        </w:rPr>
        <w:t xml:space="preserve"> </w:t>
      </w:r>
      <w:r w:rsidR="005C07B7" w:rsidRPr="00122B28">
        <w:rPr>
          <w:rFonts w:ascii="Times New Roman" w:hAnsi="Times New Roman" w:cs="Times New Roman"/>
          <w:lang w:val="en-GB"/>
        </w:rPr>
        <w:t>basin.</w:t>
      </w:r>
      <w:r w:rsidR="00950121" w:rsidRPr="00122B28">
        <w:rPr>
          <w:rFonts w:ascii="Times New Roman" w:hAnsi="Times New Roman" w:cs="Times New Roman"/>
          <w:lang w:val="en-GB"/>
        </w:rPr>
        <w:t xml:space="preserve"> </w:t>
      </w:r>
    </w:p>
    <w:p w14:paraId="5EAD9356" w14:textId="799E0F51" w:rsidR="00570FEB"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950121" w:rsidRPr="00122B28">
        <w:rPr>
          <w:rFonts w:ascii="Times New Roman" w:hAnsi="Times New Roman" w:cs="Times New Roman"/>
          <w:lang w:val="en-GB"/>
        </w:rPr>
        <w:t xml:space="preserve">This hybrid approach </w:t>
      </w:r>
      <w:r w:rsidR="00240178">
        <w:rPr>
          <w:rFonts w:ascii="Times New Roman" w:hAnsi="Times New Roman" w:cs="Times New Roman"/>
          <w:lang w:val="en-GB"/>
        </w:rPr>
        <w:t>highly increases the probability</w:t>
      </w:r>
      <w:r w:rsidR="00A86A4F" w:rsidRPr="00122B28">
        <w:rPr>
          <w:rFonts w:ascii="Times New Roman" w:hAnsi="Times New Roman" w:cs="Times New Roman"/>
          <w:lang w:val="en-GB"/>
        </w:rPr>
        <w:t xml:space="preserve"> that the global maximum </w:t>
      </w:r>
      <w:r w:rsidR="00240178">
        <w:rPr>
          <w:rFonts w:ascii="Times New Roman" w:hAnsi="Times New Roman" w:cs="Times New Roman"/>
          <w:lang w:val="en-GB"/>
        </w:rPr>
        <w:t>is found,</w:t>
      </w:r>
      <w:r w:rsidR="000E6CBC" w:rsidRPr="00122B28">
        <w:rPr>
          <w:rFonts w:ascii="Times New Roman" w:hAnsi="Times New Roman" w:cs="Times New Roman"/>
          <w:lang w:val="en-GB"/>
        </w:rPr>
        <w:t xml:space="preserve"> </w:t>
      </w:r>
      <w:r w:rsidR="00A86A4F" w:rsidRPr="00122B28">
        <w:rPr>
          <w:rFonts w:ascii="Times New Roman" w:hAnsi="Times New Roman" w:cs="Times New Roman"/>
          <w:lang w:val="en-GB"/>
        </w:rPr>
        <w:t>although</w:t>
      </w:r>
      <w:r w:rsidR="000E6CBC" w:rsidRPr="00122B28">
        <w:rPr>
          <w:rFonts w:ascii="Times New Roman" w:hAnsi="Times New Roman" w:cs="Times New Roman"/>
          <w:lang w:val="en-GB"/>
        </w:rPr>
        <w:t xml:space="preserve"> it may take a lot of time to find it (e.g., starting at a random point in this large hypercube</w:t>
      </w:r>
      <w:r w:rsidR="00654AB3" w:rsidRPr="00122B28">
        <w:rPr>
          <w:rFonts w:ascii="Times New Roman" w:hAnsi="Times New Roman" w:cs="Times New Roman"/>
          <w:lang w:val="en-GB"/>
        </w:rPr>
        <w:t xml:space="preserve">, it took </w:t>
      </w:r>
      <w:r w:rsidR="000E6CBC" w:rsidRPr="00122B28">
        <w:rPr>
          <w:rFonts w:ascii="Times New Roman" w:hAnsi="Times New Roman" w:cs="Times New Roman"/>
          <w:lang w:val="en-GB"/>
        </w:rPr>
        <w:t>up to 6.3</w:t>
      </w:r>
      <w:r w:rsidR="006235FE">
        <w:rPr>
          <w:rFonts w:ascii="Times New Roman" w:hAnsi="Times New Roman" w:cs="Times New Roman"/>
          <w:lang w:val="en-GB"/>
        </w:rPr>
        <w:sym w:font="Symbol" w:char="F0B4"/>
      </w:r>
      <w:r w:rsidR="004852A9">
        <w:rPr>
          <w:rFonts w:ascii="Times New Roman" w:hAnsi="Times New Roman" w:cs="Times New Roman"/>
          <w:lang w:val="en-GB"/>
        </w:rPr>
        <w:t>10</w:t>
      </w:r>
      <w:r w:rsidR="000E6CBC" w:rsidRPr="006235FE">
        <w:rPr>
          <w:rFonts w:ascii="Times New Roman" w:hAnsi="Times New Roman" w:cs="Times New Roman"/>
          <w:vertAlign w:val="superscript"/>
          <w:lang w:val="en-GB"/>
        </w:rPr>
        <w:t>7</w:t>
      </w:r>
      <w:r w:rsidR="000E6CBC" w:rsidRPr="00122B28">
        <w:rPr>
          <w:rFonts w:ascii="Times New Roman" w:hAnsi="Times New Roman" w:cs="Times New Roman"/>
          <w:lang w:val="en-GB"/>
        </w:rPr>
        <w:t xml:space="preserve"> evaluations of the model</w:t>
      </w:r>
      <w:r w:rsidR="00A86A4F" w:rsidRPr="00122B28">
        <w:rPr>
          <w:rFonts w:ascii="Times New Roman" w:hAnsi="Times New Roman" w:cs="Times New Roman"/>
          <w:lang w:val="en-GB"/>
        </w:rPr>
        <w:t>, ~15 h, to find a known</w:t>
      </w:r>
      <w:r w:rsidR="000E6CBC" w:rsidRPr="00122B28">
        <w:rPr>
          <w:rFonts w:ascii="Times New Roman" w:hAnsi="Times New Roman" w:cs="Times New Roman"/>
          <w:lang w:val="en-GB"/>
        </w:rPr>
        <w:t xml:space="preserve"> global maximum). To reach </w:t>
      </w:r>
      <w:r w:rsidR="00240178">
        <w:rPr>
          <w:rFonts w:ascii="Times New Roman" w:hAnsi="Times New Roman" w:cs="Times New Roman"/>
          <w:lang w:val="en-GB"/>
        </w:rPr>
        <w:t>the correct solution</w:t>
      </w:r>
      <w:r w:rsidR="00950121" w:rsidRPr="00122B28">
        <w:rPr>
          <w:rFonts w:ascii="Times New Roman" w:hAnsi="Times New Roman" w:cs="Times New Roman"/>
          <w:lang w:val="en-GB"/>
        </w:rPr>
        <w:t xml:space="preserve"> within a </w:t>
      </w:r>
      <w:r w:rsidR="00CD1F32">
        <w:rPr>
          <w:rFonts w:ascii="Times New Roman" w:hAnsi="Times New Roman" w:cs="Times New Roman"/>
          <w:lang w:val="en-GB"/>
        </w:rPr>
        <w:t>reasonable time frame (&lt; 1</w:t>
      </w:r>
      <w:r w:rsidR="00A86A4F" w:rsidRPr="00122B28">
        <w:rPr>
          <w:rFonts w:ascii="Times New Roman" w:hAnsi="Times New Roman" w:cs="Times New Roman"/>
          <w:lang w:val="en-GB"/>
        </w:rPr>
        <w:t xml:space="preserve"> h)</w:t>
      </w:r>
      <w:r w:rsidR="000E6CBC" w:rsidRPr="00122B28">
        <w:rPr>
          <w:rFonts w:ascii="Times New Roman" w:hAnsi="Times New Roman" w:cs="Times New Roman"/>
          <w:lang w:val="en-GB"/>
        </w:rPr>
        <w:t xml:space="preserve">, we ran the model </w:t>
      </w:r>
      <w:r w:rsidR="00FF3182" w:rsidRPr="00122B28">
        <w:rPr>
          <w:rFonts w:ascii="Times New Roman" w:hAnsi="Times New Roman" w:cs="Times New Roman"/>
          <w:lang w:val="en-GB"/>
        </w:rPr>
        <w:t xml:space="preserve">in parallel </w:t>
      </w:r>
      <w:r w:rsidR="000E6CBC" w:rsidRPr="00122B28">
        <w:rPr>
          <w:rFonts w:ascii="Times New Roman" w:hAnsi="Times New Roman" w:cs="Times New Roman"/>
          <w:lang w:val="en-GB"/>
        </w:rPr>
        <w:t>with 100 st</w:t>
      </w:r>
      <w:r w:rsidR="00A86A4F" w:rsidRPr="00122B28">
        <w:rPr>
          <w:rFonts w:ascii="Times New Roman" w:hAnsi="Times New Roman" w:cs="Times New Roman"/>
          <w:lang w:val="en-GB"/>
        </w:rPr>
        <w:t>arting points (selected with a L</w:t>
      </w:r>
      <w:r w:rsidR="000E6CBC" w:rsidRPr="00122B28">
        <w:rPr>
          <w:rFonts w:ascii="Times New Roman" w:hAnsi="Times New Roman" w:cs="Times New Roman"/>
          <w:lang w:val="en-GB"/>
        </w:rPr>
        <w:t xml:space="preserve">atin </w:t>
      </w:r>
      <w:r w:rsidR="00A86A4F" w:rsidRPr="00122B28">
        <w:rPr>
          <w:rFonts w:ascii="Times New Roman" w:hAnsi="Times New Roman" w:cs="Times New Roman"/>
          <w:lang w:val="en-GB"/>
        </w:rPr>
        <w:t>hypercube</w:t>
      </w:r>
      <w:r w:rsidR="000E6CBC" w:rsidRPr="00122B28">
        <w:rPr>
          <w:rFonts w:ascii="Times New Roman" w:hAnsi="Times New Roman" w:cs="Times New Roman"/>
          <w:lang w:val="en-GB"/>
        </w:rPr>
        <w:t xml:space="preserve"> </w:t>
      </w:r>
      <w:r w:rsidR="00A86A4F" w:rsidRPr="00122B28">
        <w:rPr>
          <w:rFonts w:ascii="Times New Roman" w:hAnsi="Times New Roman" w:cs="Times New Roman"/>
          <w:lang w:val="en-GB"/>
        </w:rPr>
        <w:t>sampler</w:t>
      </w:r>
      <w:r w:rsidR="000E6CBC" w:rsidRPr="00122B28">
        <w:rPr>
          <w:rFonts w:ascii="Times New Roman" w:hAnsi="Times New Roman" w:cs="Times New Roman"/>
          <w:lang w:val="en-GB"/>
        </w:rPr>
        <w:t>) in this large hyperc</w:t>
      </w:r>
      <w:r w:rsidR="00240178">
        <w:rPr>
          <w:rFonts w:ascii="Times New Roman" w:hAnsi="Times New Roman" w:cs="Times New Roman"/>
          <w:lang w:val="en-GB"/>
        </w:rPr>
        <w:t xml:space="preserve">ube and restricted the </w:t>
      </w:r>
      <w:proofErr w:type="spellStart"/>
      <w:r w:rsidR="00240178">
        <w:rPr>
          <w:rFonts w:ascii="Times New Roman" w:hAnsi="Times New Roman" w:cs="Times New Roman"/>
          <w:lang w:val="en-GB"/>
        </w:rPr>
        <w:t>GenSA</w:t>
      </w:r>
      <w:proofErr w:type="spellEnd"/>
      <w:r w:rsidR="00240178">
        <w:rPr>
          <w:rFonts w:ascii="Times New Roman" w:hAnsi="Times New Roman" w:cs="Times New Roman"/>
          <w:lang w:val="en-GB"/>
        </w:rPr>
        <w:t xml:space="preserve"> part of the optimiz</w:t>
      </w:r>
      <w:r w:rsidR="001E580D">
        <w:rPr>
          <w:rFonts w:ascii="Times New Roman" w:hAnsi="Times New Roman" w:cs="Times New Roman"/>
          <w:lang w:val="en-GB"/>
        </w:rPr>
        <w:t>ation algorithm to run up to 0.75</w:t>
      </w:r>
      <w:r w:rsidR="00240178">
        <w:rPr>
          <w:rFonts w:ascii="Times New Roman" w:hAnsi="Times New Roman" w:cs="Times New Roman"/>
          <w:lang w:val="en-GB"/>
        </w:rPr>
        <w:t xml:space="preserve"> h</w:t>
      </w:r>
      <w:r w:rsidR="00153B72" w:rsidRPr="00122B28">
        <w:rPr>
          <w:rFonts w:ascii="Times New Roman" w:hAnsi="Times New Roman" w:cs="Times New Roman"/>
          <w:lang w:val="en-GB"/>
        </w:rPr>
        <w:t>.</w:t>
      </w:r>
    </w:p>
    <w:p w14:paraId="2A7AD91F" w14:textId="517592BF" w:rsidR="00332BB0" w:rsidRPr="00F55DB9"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570FEB" w:rsidRPr="00122B28">
        <w:rPr>
          <w:rFonts w:ascii="Times New Roman" w:hAnsi="Times New Roman" w:cs="Times New Roman"/>
          <w:lang w:val="en-GB"/>
        </w:rPr>
        <w:t xml:space="preserve">The model was coded in C++ and </w:t>
      </w:r>
      <w:r w:rsidR="001E580D">
        <w:rPr>
          <w:rFonts w:ascii="Times New Roman" w:hAnsi="Times New Roman" w:cs="Times New Roman"/>
          <w:lang w:val="en-GB"/>
        </w:rPr>
        <w:t>integrated into</w:t>
      </w:r>
      <w:r w:rsidR="00570FEB" w:rsidRPr="00122B28">
        <w:rPr>
          <w:rFonts w:ascii="Times New Roman" w:hAnsi="Times New Roman" w:cs="Times New Roman"/>
          <w:lang w:val="en-GB"/>
        </w:rPr>
        <w:t xml:space="preserve"> the R environment (R Core Team 2014) using </w:t>
      </w:r>
      <w:proofErr w:type="spellStart"/>
      <w:r w:rsidR="00570FEB" w:rsidRPr="00122B28">
        <w:rPr>
          <w:rFonts w:ascii="Times New Roman" w:hAnsi="Times New Roman" w:cs="Times New Roman"/>
          <w:lang w:val="en-GB"/>
        </w:rPr>
        <w:t>Rcpp</w:t>
      </w:r>
      <w:proofErr w:type="spellEnd"/>
      <w:r w:rsidR="00570FEB" w:rsidRPr="00122B28">
        <w:rPr>
          <w:rFonts w:ascii="Times New Roman" w:hAnsi="Times New Roman" w:cs="Times New Roman"/>
          <w:lang w:val="en-GB"/>
        </w:rPr>
        <w:t xml:space="preserve"> (</w:t>
      </w:r>
      <w:proofErr w:type="spellStart"/>
      <w:r w:rsidR="00570FEB" w:rsidRPr="00122B28">
        <w:rPr>
          <w:rFonts w:ascii="Times New Roman" w:hAnsi="Times New Roman" w:cs="Times New Roman"/>
          <w:lang w:val="en-GB"/>
        </w:rPr>
        <w:t>Eddelbuettel</w:t>
      </w:r>
      <w:proofErr w:type="spellEnd"/>
      <w:r w:rsidR="00570FEB" w:rsidRPr="00122B28">
        <w:rPr>
          <w:rFonts w:ascii="Times New Roman" w:hAnsi="Times New Roman" w:cs="Times New Roman"/>
          <w:lang w:val="en-GB"/>
        </w:rPr>
        <w:t xml:space="preserve"> </w:t>
      </w:r>
      <w:r w:rsidR="00E31A36">
        <w:rPr>
          <w:rFonts w:ascii="Times New Roman" w:hAnsi="Times New Roman" w:cs="Times New Roman"/>
          <w:lang w:val="en-GB"/>
        </w:rPr>
        <w:t>et al.</w:t>
      </w:r>
      <w:r w:rsidR="00570FEB" w:rsidRPr="00122B28">
        <w:rPr>
          <w:rFonts w:ascii="Times New Roman" w:hAnsi="Times New Roman" w:cs="Times New Roman"/>
          <w:lang w:val="en-GB"/>
        </w:rPr>
        <w:t xml:space="preserve"> 2011). </w:t>
      </w:r>
      <w:r w:rsidR="00677406" w:rsidRPr="00122B28">
        <w:rPr>
          <w:rFonts w:ascii="Times New Roman" w:hAnsi="Times New Roman" w:cs="Times New Roman"/>
          <w:lang w:val="en-GB"/>
        </w:rPr>
        <w:t xml:space="preserve">We used the </w:t>
      </w:r>
      <w:proofErr w:type="spellStart"/>
      <w:r w:rsidR="00677406" w:rsidRPr="00122B28">
        <w:rPr>
          <w:rFonts w:ascii="Times New Roman" w:hAnsi="Times New Roman" w:cs="Times New Roman"/>
          <w:lang w:val="en-GB"/>
        </w:rPr>
        <w:t>GenSA</w:t>
      </w:r>
      <w:proofErr w:type="spellEnd"/>
      <w:r w:rsidR="00677406" w:rsidRPr="00122B28">
        <w:rPr>
          <w:rFonts w:ascii="Times New Roman" w:hAnsi="Times New Roman" w:cs="Times New Roman"/>
          <w:lang w:val="en-GB"/>
        </w:rPr>
        <w:t xml:space="preserve"> p</w:t>
      </w:r>
      <w:r w:rsidR="00E90027" w:rsidRPr="00122B28">
        <w:rPr>
          <w:rFonts w:ascii="Times New Roman" w:hAnsi="Times New Roman" w:cs="Times New Roman"/>
          <w:lang w:val="en-GB"/>
        </w:rPr>
        <w:t xml:space="preserve">ackage (Xiang et al. 2013) </w:t>
      </w:r>
      <w:r w:rsidR="00677406" w:rsidRPr="00122B28">
        <w:rPr>
          <w:rFonts w:ascii="Times New Roman" w:hAnsi="Times New Roman" w:cs="Times New Roman"/>
          <w:lang w:val="en-GB"/>
        </w:rPr>
        <w:t xml:space="preserve">to run the </w:t>
      </w:r>
      <w:r w:rsidR="001E580D">
        <w:rPr>
          <w:rFonts w:ascii="Times New Roman" w:hAnsi="Times New Roman" w:cs="Times New Roman"/>
          <w:lang w:val="en-GB"/>
        </w:rPr>
        <w:t>heuristic</w:t>
      </w:r>
      <w:r w:rsidR="00677406" w:rsidRPr="00122B28">
        <w:rPr>
          <w:rFonts w:ascii="Times New Roman" w:hAnsi="Times New Roman" w:cs="Times New Roman"/>
          <w:lang w:val="en-GB"/>
        </w:rPr>
        <w:t xml:space="preserve"> part of the </w:t>
      </w:r>
      <w:r w:rsidR="00E90027" w:rsidRPr="00122B28">
        <w:rPr>
          <w:rFonts w:ascii="Times New Roman" w:hAnsi="Times New Roman" w:cs="Times New Roman"/>
          <w:lang w:val="en-GB"/>
        </w:rPr>
        <w:t>optimization</w:t>
      </w:r>
      <w:r w:rsidR="00570FEB" w:rsidRPr="00122B28">
        <w:rPr>
          <w:rFonts w:ascii="Times New Roman" w:hAnsi="Times New Roman" w:cs="Times New Roman"/>
          <w:lang w:val="en-GB"/>
        </w:rPr>
        <w:t xml:space="preserve"> </w:t>
      </w:r>
      <w:r w:rsidR="00A86A4F" w:rsidRPr="00122B28">
        <w:rPr>
          <w:rFonts w:ascii="Times New Roman" w:hAnsi="Times New Roman" w:cs="Times New Roman"/>
          <w:lang w:val="en-GB"/>
        </w:rPr>
        <w:t xml:space="preserve">procedure </w:t>
      </w:r>
      <w:r w:rsidR="00570FEB" w:rsidRPr="00122B28">
        <w:rPr>
          <w:rFonts w:ascii="Times New Roman" w:hAnsi="Times New Roman" w:cs="Times New Roman"/>
          <w:lang w:val="en-GB"/>
        </w:rPr>
        <w:t>and t</w:t>
      </w:r>
      <w:r w:rsidR="00677406" w:rsidRPr="00122B28">
        <w:rPr>
          <w:rFonts w:ascii="Times New Roman" w:hAnsi="Times New Roman" w:cs="Times New Roman"/>
          <w:lang w:val="en-GB"/>
        </w:rPr>
        <w:t xml:space="preserve">he </w:t>
      </w:r>
      <w:r w:rsidR="00570FEB" w:rsidRPr="00122B28">
        <w:rPr>
          <w:rFonts w:ascii="Times New Roman" w:hAnsi="Times New Roman" w:cs="Times New Roman"/>
          <w:lang w:val="en-GB"/>
        </w:rPr>
        <w:t>solution</w:t>
      </w:r>
      <w:r w:rsidR="00677406" w:rsidRPr="00122B28">
        <w:rPr>
          <w:rFonts w:ascii="Times New Roman" w:hAnsi="Times New Roman" w:cs="Times New Roman"/>
          <w:lang w:val="en-GB"/>
        </w:rPr>
        <w:t xml:space="preserve"> provided </w:t>
      </w:r>
      <w:r w:rsidR="0085515C" w:rsidRPr="00122B28">
        <w:rPr>
          <w:rFonts w:ascii="Times New Roman" w:hAnsi="Times New Roman" w:cs="Times New Roman"/>
          <w:lang w:val="en-GB"/>
        </w:rPr>
        <w:t>by this package</w:t>
      </w:r>
      <w:r w:rsidR="00570FEB" w:rsidRPr="00122B28">
        <w:rPr>
          <w:rFonts w:ascii="Times New Roman" w:hAnsi="Times New Roman" w:cs="Times New Roman"/>
          <w:lang w:val="en-GB"/>
        </w:rPr>
        <w:t xml:space="preserve"> </w:t>
      </w:r>
      <w:r w:rsidR="00677406" w:rsidRPr="00122B28">
        <w:rPr>
          <w:rFonts w:ascii="Times New Roman" w:hAnsi="Times New Roman" w:cs="Times New Roman"/>
          <w:lang w:val="en-GB"/>
        </w:rPr>
        <w:t xml:space="preserve">was then used as input to </w:t>
      </w:r>
      <w:r w:rsidR="00E90027" w:rsidRPr="00122B28">
        <w:rPr>
          <w:rFonts w:ascii="Times New Roman" w:hAnsi="Times New Roman" w:cs="Times New Roman"/>
          <w:lang w:val="en-GB"/>
        </w:rPr>
        <w:t xml:space="preserve">ADMB through </w:t>
      </w:r>
      <w:r w:rsidR="00677406" w:rsidRPr="00122B28">
        <w:rPr>
          <w:rFonts w:ascii="Times New Roman" w:hAnsi="Times New Roman" w:cs="Times New Roman"/>
          <w:lang w:val="en-GB"/>
        </w:rPr>
        <w:t>the R</w:t>
      </w:r>
      <w:r w:rsidR="0026403F">
        <w:rPr>
          <w:rFonts w:ascii="Times New Roman" w:hAnsi="Times New Roman" w:cs="Times New Roman"/>
          <w:lang w:val="en-GB"/>
        </w:rPr>
        <w:t>2</w:t>
      </w:r>
      <w:r w:rsidR="00677406" w:rsidRPr="00122B28">
        <w:rPr>
          <w:rFonts w:ascii="Times New Roman" w:hAnsi="Times New Roman" w:cs="Times New Roman"/>
          <w:lang w:val="en-GB"/>
        </w:rPr>
        <w:t>admb package (</w:t>
      </w:r>
      <w:proofErr w:type="spellStart"/>
      <w:r w:rsidR="00570FEB" w:rsidRPr="00122B28">
        <w:rPr>
          <w:rFonts w:ascii="Times New Roman" w:hAnsi="Times New Roman" w:cs="Times New Roman"/>
          <w:lang w:val="en-GB"/>
        </w:rPr>
        <w:t>Bolker</w:t>
      </w:r>
      <w:proofErr w:type="spellEnd"/>
      <w:r w:rsidR="001E580D">
        <w:rPr>
          <w:rFonts w:ascii="Times New Roman" w:hAnsi="Times New Roman" w:cs="Times New Roman"/>
          <w:lang w:val="en-GB"/>
        </w:rPr>
        <w:t>,</w:t>
      </w:r>
      <w:r w:rsidR="00570FEB" w:rsidRPr="00122B28">
        <w:rPr>
          <w:rFonts w:ascii="Times New Roman" w:hAnsi="Times New Roman" w:cs="Times New Roman"/>
          <w:lang w:val="en-GB"/>
        </w:rPr>
        <w:t xml:space="preserve"> </w:t>
      </w:r>
      <w:proofErr w:type="spellStart"/>
      <w:r w:rsidR="0026403F">
        <w:rPr>
          <w:rFonts w:ascii="Times New Roman" w:hAnsi="Times New Roman" w:cs="Times New Roman"/>
          <w:lang w:val="en-GB"/>
        </w:rPr>
        <w:t>Skaug</w:t>
      </w:r>
      <w:proofErr w:type="spellEnd"/>
      <w:r w:rsidR="001E580D">
        <w:rPr>
          <w:rFonts w:ascii="Times New Roman" w:hAnsi="Times New Roman" w:cs="Times New Roman"/>
          <w:lang w:val="en-GB"/>
        </w:rPr>
        <w:t xml:space="preserve"> &amp;</w:t>
      </w:r>
      <w:r w:rsidR="0026403F">
        <w:rPr>
          <w:rFonts w:ascii="Times New Roman" w:hAnsi="Times New Roman" w:cs="Times New Roman"/>
          <w:lang w:val="en-GB"/>
        </w:rPr>
        <w:t xml:space="preserve"> </w:t>
      </w:r>
      <w:proofErr w:type="spellStart"/>
      <w:r w:rsidR="0026403F">
        <w:rPr>
          <w:rFonts w:ascii="Times New Roman" w:hAnsi="Times New Roman" w:cs="Times New Roman"/>
          <w:lang w:val="en-GB"/>
        </w:rPr>
        <w:t>Laake</w:t>
      </w:r>
      <w:proofErr w:type="spellEnd"/>
      <w:r w:rsidR="00570FEB" w:rsidRPr="00122B28">
        <w:rPr>
          <w:rFonts w:ascii="Times New Roman" w:hAnsi="Times New Roman" w:cs="Times New Roman"/>
          <w:lang w:val="en-GB"/>
        </w:rPr>
        <w:t xml:space="preserve"> 2012).</w:t>
      </w:r>
      <w:r w:rsidR="00A86A4F" w:rsidRPr="00122B28">
        <w:rPr>
          <w:rFonts w:ascii="Times New Roman" w:hAnsi="Times New Roman" w:cs="Times New Roman"/>
          <w:lang w:val="en-GB"/>
        </w:rPr>
        <w:t xml:space="preserve"> We used the lhs package (Carnell 2012) to obtain the starting points.</w:t>
      </w:r>
    </w:p>
    <w:p w14:paraId="079EDB1E" w14:textId="3F045684" w:rsidR="003A662B" w:rsidRPr="00122B28" w:rsidRDefault="00FC3584"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Simulations</w:t>
      </w:r>
    </w:p>
    <w:p w14:paraId="57CEFB71" w14:textId="7611151D" w:rsidR="00704EA0" w:rsidRPr="00122B28" w:rsidRDefault="00C44E34"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We simulated a population subject </w:t>
      </w:r>
      <w:r w:rsidR="00C43B55">
        <w:rPr>
          <w:rFonts w:ascii="Times New Roman" w:hAnsi="Times New Roman" w:cs="Times New Roman"/>
          <w:lang w:val="en-GB"/>
        </w:rPr>
        <w:t xml:space="preserve">to </w:t>
      </w:r>
      <w:r w:rsidR="00275959">
        <w:rPr>
          <w:rFonts w:ascii="Times New Roman" w:hAnsi="Times New Roman" w:cs="Times New Roman"/>
          <w:lang w:val="en-GB"/>
        </w:rPr>
        <w:t xml:space="preserve">structured </w:t>
      </w:r>
      <w:r w:rsidR="00F95FD6">
        <w:rPr>
          <w:rFonts w:ascii="Times New Roman" w:hAnsi="Times New Roman" w:cs="Times New Roman"/>
          <w:lang w:val="en-GB"/>
        </w:rPr>
        <w:t>vital rates constant over time</w:t>
      </w:r>
      <w:r w:rsidR="001976B2" w:rsidRPr="00122B28">
        <w:rPr>
          <w:rFonts w:ascii="Times New Roman" w:hAnsi="Times New Roman" w:cs="Times New Roman"/>
          <w:lang w:val="en-GB"/>
        </w:rPr>
        <w:t>.</w:t>
      </w:r>
      <w:r w:rsidR="00B375A1">
        <w:rPr>
          <w:rFonts w:ascii="Times New Roman" w:hAnsi="Times New Roman" w:cs="Times New Roman"/>
          <w:lang w:val="en-GB"/>
        </w:rPr>
        <w:t xml:space="preserve"> Starting with </w:t>
      </w:r>
      <w:r w:rsidR="008F3D74">
        <w:rPr>
          <w:rFonts w:ascii="Times New Roman" w:hAnsi="Times New Roman" w:cs="Times New Roman"/>
          <w:lang w:val="en-GB"/>
        </w:rPr>
        <w:t>known</w:t>
      </w:r>
      <w:r w:rsidR="00B375A1">
        <w:rPr>
          <w:rFonts w:ascii="Times New Roman" w:hAnsi="Times New Roman" w:cs="Times New Roman"/>
          <w:lang w:val="en-GB"/>
        </w:rPr>
        <w:t xml:space="preserve"> </w:t>
      </w:r>
      <w:r w:rsidR="00D56C5B" w:rsidRPr="00122B28">
        <w:rPr>
          <w:rFonts w:ascii="Times New Roman" w:hAnsi="Times New Roman" w:cs="Times New Roman"/>
          <w:lang w:val="en-GB"/>
        </w:rPr>
        <w:t>valu</w:t>
      </w:r>
      <w:r w:rsidR="00B375A1">
        <w:rPr>
          <w:rFonts w:ascii="Times New Roman" w:hAnsi="Times New Roman" w:cs="Times New Roman"/>
          <w:lang w:val="en-GB"/>
        </w:rPr>
        <w:t>es for the parameter estimates (</w:t>
      </w:r>
      <w:r w:rsidR="00B375A1" w:rsidRPr="00E27C6B">
        <w:rPr>
          <w:rFonts w:ascii="Times New Roman" w:hAnsi="Times New Roman" w:cs="Times New Roman"/>
          <w:i/>
          <w:lang w:val="en-US"/>
        </w:rPr>
        <w:sym w:font="Symbol" w:char="F062"/>
      </w:r>
      <w:proofErr w:type="spellStart"/>
      <w:r w:rsidR="00B375A1">
        <w:rPr>
          <w:rFonts w:ascii="Times New Roman" w:hAnsi="Times New Roman" w:cs="Times New Roman"/>
          <w:vertAlign w:val="subscript"/>
          <w:lang w:val="en-US"/>
        </w:rPr>
        <w:t>i</w:t>
      </w:r>
      <w:proofErr w:type="spellEnd"/>
      <w:r w:rsidR="00B375A1">
        <w:rPr>
          <w:rFonts w:ascii="Times New Roman" w:hAnsi="Times New Roman" w:cs="Times New Roman"/>
          <w:lang w:val="en-GB"/>
        </w:rPr>
        <w:t>'s in eqns. 2</w:t>
      </w:r>
      <w:r w:rsidR="008F3D74">
        <w:rPr>
          <w:rFonts w:ascii="Times New Roman" w:hAnsi="Times New Roman" w:cs="Times New Roman"/>
          <w:lang w:val="en-GB"/>
        </w:rPr>
        <w:t>; Fig. 1A</w:t>
      </w:r>
      <w:r w:rsidR="00B375A1">
        <w:rPr>
          <w:rFonts w:ascii="Times New Roman" w:hAnsi="Times New Roman" w:cs="Times New Roman"/>
          <w:lang w:val="en-GB"/>
        </w:rPr>
        <w:t>)</w:t>
      </w:r>
      <w:r w:rsidR="00D56C5B" w:rsidRPr="00122B28">
        <w:rPr>
          <w:rFonts w:ascii="Times New Roman" w:hAnsi="Times New Roman" w:cs="Times New Roman"/>
          <w:lang w:val="en-GB"/>
        </w:rPr>
        <w:t xml:space="preserve">, we </w:t>
      </w:r>
      <w:r w:rsidR="00B375A1">
        <w:rPr>
          <w:rFonts w:ascii="Times New Roman" w:hAnsi="Times New Roman" w:cs="Times New Roman"/>
          <w:lang w:val="en-GB"/>
        </w:rPr>
        <w:t xml:space="preserve">simulated a population </w:t>
      </w:r>
      <w:r w:rsidR="008F3D74">
        <w:rPr>
          <w:rFonts w:ascii="Times New Roman" w:hAnsi="Times New Roman" w:cs="Times New Roman"/>
          <w:lang w:val="en-GB"/>
        </w:rPr>
        <w:t>that, starting with 10,000 individuals, followed</w:t>
      </w:r>
      <w:r w:rsidR="00B375A1">
        <w:rPr>
          <w:rFonts w:ascii="Times New Roman" w:hAnsi="Times New Roman" w:cs="Times New Roman"/>
          <w:lang w:val="en-GB"/>
        </w:rPr>
        <w:t xml:space="preserve"> the dynamics given by the </w:t>
      </w:r>
      <w:r w:rsidR="008F3D74">
        <w:rPr>
          <w:rFonts w:ascii="Times New Roman" w:hAnsi="Times New Roman" w:cs="Times New Roman"/>
          <w:lang w:val="en-GB"/>
        </w:rPr>
        <w:t>modelled vital rates (eqns. 2) over 100 years.</w:t>
      </w:r>
      <w:r w:rsidR="00D56C5B" w:rsidRPr="00122B28">
        <w:rPr>
          <w:rFonts w:ascii="Times New Roman" w:hAnsi="Times New Roman" w:cs="Times New Roman"/>
          <w:lang w:val="en-GB"/>
        </w:rPr>
        <w:t xml:space="preserve"> </w:t>
      </w:r>
      <w:r w:rsidR="00F95FD6">
        <w:rPr>
          <w:rFonts w:ascii="Times New Roman" w:hAnsi="Times New Roman" w:cs="Times New Roman"/>
          <w:lang w:val="en-GB"/>
        </w:rPr>
        <w:t xml:space="preserve">We used as </w:t>
      </w:r>
      <w:r w:rsidR="00275959">
        <w:rPr>
          <w:rFonts w:ascii="Times New Roman" w:hAnsi="Times New Roman" w:cs="Times New Roman"/>
          <w:lang w:val="en-GB"/>
        </w:rPr>
        <w:t xml:space="preserve">the </w:t>
      </w:r>
      <w:r w:rsidR="00F95FD6">
        <w:rPr>
          <w:rFonts w:ascii="Times New Roman" w:hAnsi="Times New Roman" w:cs="Times New Roman"/>
          <w:lang w:val="en-GB"/>
        </w:rPr>
        <w:t xml:space="preserve">starting population structure the one obtained </w:t>
      </w:r>
      <w:proofErr w:type="gramStart"/>
      <w:r w:rsidR="00F95FD6">
        <w:rPr>
          <w:rFonts w:ascii="Times New Roman" w:hAnsi="Times New Roman" w:cs="Times New Roman"/>
          <w:lang w:val="en-GB"/>
        </w:rPr>
        <w:t>after one iteration</w:t>
      </w:r>
      <w:proofErr w:type="gramEnd"/>
      <w:r w:rsidR="00F95FD6">
        <w:rPr>
          <w:rFonts w:ascii="Times New Roman" w:hAnsi="Times New Roman" w:cs="Times New Roman"/>
          <w:lang w:val="en-GB"/>
        </w:rPr>
        <w:t xml:space="preserve"> of eqn. 1 </w:t>
      </w:r>
      <w:r w:rsidR="00275959">
        <w:rPr>
          <w:rFonts w:ascii="Times New Roman" w:hAnsi="Times New Roman" w:cs="Times New Roman"/>
          <w:lang w:val="en-GB"/>
        </w:rPr>
        <w:t xml:space="preserve">of a uniform distribution. </w:t>
      </w:r>
      <w:r w:rsidR="008F3D74">
        <w:rPr>
          <w:rFonts w:ascii="Times New Roman" w:hAnsi="Times New Roman" w:cs="Times New Roman"/>
          <w:lang w:val="en-GB"/>
        </w:rPr>
        <w:t xml:space="preserve">We chose the population dynamics so that the population did not reach its stable state over the timespan under consideration. The time series of population sizes and structures produced each year by this population was used as input to the model </w:t>
      </w:r>
      <w:r w:rsidR="00D56C5B" w:rsidRPr="00122B28">
        <w:rPr>
          <w:rFonts w:ascii="Times New Roman" w:hAnsi="Times New Roman" w:cs="Times New Roman"/>
          <w:lang w:val="en-GB"/>
        </w:rPr>
        <w:t xml:space="preserve">(Fig. </w:t>
      </w:r>
      <w:r w:rsidR="008F3D74">
        <w:rPr>
          <w:rFonts w:ascii="Times New Roman" w:hAnsi="Times New Roman" w:cs="Times New Roman"/>
          <w:lang w:val="en-GB"/>
        </w:rPr>
        <w:t>1</w:t>
      </w:r>
      <w:r w:rsidR="00D56C5B" w:rsidRPr="00122B28">
        <w:rPr>
          <w:rFonts w:ascii="Times New Roman" w:hAnsi="Times New Roman" w:cs="Times New Roman"/>
          <w:lang w:val="en-GB"/>
        </w:rPr>
        <w:t>B). We ran the 15 possible scenar</w:t>
      </w:r>
      <w:r w:rsidR="00E87442" w:rsidRPr="00122B28">
        <w:rPr>
          <w:rFonts w:ascii="Times New Roman" w:hAnsi="Times New Roman" w:cs="Times New Roman"/>
          <w:lang w:val="en-GB"/>
        </w:rPr>
        <w:t xml:space="preserve">ios </w:t>
      </w:r>
      <w:r w:rsidR="008F3D74">
        <w:rPr>
          <w:rFonts w:ascii="Times New Roman" w:hAnsi="Times New Roman" w:cs="Times New Roman"/>
          <w:lang w:val="en-GB"/>
        </w:rPr>
        <w:t xml:space="preserve">where three, two, one or all </w:t>
      </w:r>
      <w:r w:rsidR="00C87AAA">
        <w:rPr>
          <w:rFonts w:ascii="Times New Roman" w:hAnsi="Times New Roman" w:cs="Times New Roman"/>
          <w:lang w:val="en-GB"/>
        </w:rPr>
        <w:t>of the vital rates are unknown</w:t>
      </w:r>
      <w:r w:rsidR="00811CC9">
        <w:rPr>
          <w:rFonts w:ascii="Times New Roman" w:hAnsi="Times New Roman" w:cs="Times New Roman"/>
          <w:lang w:val="en-GB"/>
        </w:rPr>
        <w:t>,</w:t>
      </w:r>
      <w:r w:rsidR="00C87AAA">
        <w:rPr>
          <w:rFonts w:ascii="Times New Roman" w:hAnsi="Times New Roman" w:cs="Times New Roman"/>
          <w:lang w:val="en-GB"/>
        </w:rPr>
        <w:t xml:space="preserve"> </w:t>
      </w:r>
      <w:r w:rsidR="008F3D74">
        <w:rPr>
          <w:rFonts w:ascii="Times New Roman" w:hAnsi="Times New Roman" w:cs="Times New Roman"/>
          <w:lang w:val="en-GB"/>
        </w:rPr>
        <w:t xml:space="preserve">by having fixed the corresponding parameters </w:t>
      </w:r>
      <w:r w:rsidR="00811CC9">
        <w:rPr>
          <w:rFonts w:ascii="Times New Roman" w:hAnsi="Times New Roman" w:cs="Times New Roman"/>
          <w:lang w:val="en-GB"/>
        </w:rPr>
        <w:t>at</w:t>
      </w:r>
      <w:r w:rsidR="008F3D74">
        <w:rPr>
          <w:rFonts w:ascii="Times New Roman" w:hAnsi="Times New Roman" w:cs="Times New Roman"/>
          <w:lang w:val="en-GB"/>
        </w:rPr>
        <w:t xml:space="preserve"> the known values</w:t>
      </w:r>
      <w:r w:rsidR="00C87AAA">
        <w:rPr>
          <w:rFonts w:ascii="Times New Roman" w:hAnsi="Times New Roman" w:cs="Times New Roman"/>
          <w:lang w:val="en-GB"/>
        </w:rPr>
        <w:t xml:space="preserve">. </w:t>
      </w:r>
      <w:r w:rsidR="00216F6B">
        <w:rPr>
          <w:rFonts w:ascii="Times New Roman" w:hAnsi="Times New Roman" w:cs="Times New Roman"/>
          <w:lang w:val="en-GB"/>
        </w:rPr>
        <w:t xml:space="preserve">We </w:t>
      </w:r>
      <w:r w:rsidR="00E12CE1">
        <w:rPr>
          <w:rFonts w:ascii="Times New Roman" w:hAnsi="Times New Roman" w:cs="Times New Roman"/>
          <w:lang w:val="en-GB"/>
        </w:rPr>
        <w:t xml:space="preserve">also </w:t>
      </w:r>
      <w:r w:rsidR="00216F6B">
        <w:rPr>
          <w:rFonts w:ascii="Times New Roman" w:hAnsi="Times New Roman" w:cs="Times New Roman"/>
          <w:lang w:val="en-GB"/>
        </w:rPr>
        <w:t>explored the impact on parameter estimation of reducing the number of individuals measured on each year, as well as the number of yea</w:t>
      </w:r>
      <w:r w:rsidR="00E12CE1">
        <w:rPr>
          <w:rFonts w:ascii="Times New Roman" w:hAnsi="Times New Roman" w:cs="Times New Roman"/>
          <w:lang w:val="en-GB"/>
        </w:rPr>
        <w:t>rs for which data were gathered.</w:t>
      </w:r>
      <w:r w:rsidR="00F53AC7">
        <w:rPr>
          <w:rFonts w:ascii="Times New Roman" w:hAnsi="Times New Roman" w:cs="Times New Roman"/>
          <w:lang w:val="en-GB"/>
        </w:rPr>
        <w:t xml:space="preserve"> To see how this affected parameter </w:t>
      </w:r>
      <w:r w:rsidR="00275959">
        <w:rPr>
          <w:rFonts w:ascii="Times New Roman" w:hAnsi="Times New Roman" w:cs="Times New Roman"/>
          <w:lang w:val="en-GB"/>
        </w:rPr>
        <w:t>precision</w:t>
      </w:r>
      <w:r w:rsidR="00F53AC7">
        <w:rPr>
          <w:rFonts w:ascii="Times New Roman" w:hAnsi="Times New Roman" w:cs="Times New Roman"/>
          <w:lang w:val="en-GB"/>
        </w:rPr>
        <w:t xml:space="preserve"> we estimated </w:t>
      </w:r>
      <w:r w:rsidR="00AA49E6">
        <w:rPr>
          <w:rFonts w:ascii="Times New Roman" w:hAnsi="Times New Roman" w:cs="Times New Roman"/>
          <w:lang w:val="en-GB"/>
        </w:rPr>
        <w:t>confidence intervals through likelihood profiling (</w:t>
      </w:r>
      <w:proofErr w:type="spellStart"/>
      <w:r w:rsidR="00AA49E6" w:rsidRPr="00AA49E6">
        <w:rPr>
          <w:rFonts w:ascii="Times New Roman" w:hAnsi="Times New Roman" w:cs="Times New Roman"/>
          <w:i/>
          <w:lang w:val="en-GB"/>
        </w:rPr>
        <w:t>lprof</w:t>
      </w:r>
      <w:proofErr w:type="spellEnd"/>
      <w:r w:rsidR="00AA49E6">
        <w:rPr>
          <w:rFonts w:ascii="Times New Roman" w:hAnsi="Times New Roman" w:cs="Times New Roman"/>
          <w:lang w:val="en-GB"/>
        </w:rPr>
        <w:t xml:space="preserve"> option in ADMB</w:t>
      </w:r>
      <w:r w:rsidR="00450602">
        <w:rPr>
          <w:rFonts w:ascii="Times New Roman" w:hAnsi="Times New Roman" w:cs="Times New Roman"/>
          <w:lang w:val="en-GB"/>
        </w:rPr>
        <w:t>; Normal approximation</w:t>
      </w:r>
      <w:r w:rsidR="00AA49E6">
        <w:rPr>
          <w:rFonts w:ascii="Times New Roman" w:hAnsi="Times New Roman" w:cs="Times New Roman"/>
          <w:lang w:val="en-GB"/>
        </w:rPr>
        <w:t>)</w:t>
      </w:r>
      <w:r w:rsidR="00F53AC7">
        <w:rPr>
          <w:rFonts w:ascii="Times New Roman" w:hAnsi="Times New Roman" w:cs="Times New Roman"/>
          <w:lang w:val="en-GB"/>
        </w:rPr>
        <w:t>.</w:t>
      </w:r>
    </w:p>
    <w:p w14:paraId="1ED79EA3" w14:textId="755BF1AF" w:rsidR="00332BB0" w:rsidRDefault="00704EA0"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Real data</w:t>
      </w:r>
    </w:p>
    <w:p w14:paraId="44942018" w14:textId="51D7E822" w:rsidR="00F55DB9" w:rsidRPr="00122B28" w:rsidRDefault="00216F6B" w:rsidP="00DF2449">
      <w:pPr>
        <w:spacing w:line="480" w:lineRule="auto"/>
        <w:rPr>
          <w:rFonts w:ascii="Times New Roman" w:hAnsi="Times New Roman" w:cs="Times New Roman"/>
          <w:b/>
          <w:i/>
          <w:lang w:val="en-GB"/>
        </w:rPr>
      </w:pPr>
      <w:r>
        <w:rPr>
          <w:rFonts w:ascii="Times New Roman" w:hAnsi="Times New Roman" w:cs="Times New Roman"/>
          <w:b/>
          <w:i/>
          <w:lang w:val="en-GB"/>
        </w:rPr>
        <w:t>TO BE DONE IF TIME ALLOWS...</w:t>
      </w:r>
    </w:p>
    <w:p w14:paraId="53CCBF25" w14:textId="77777777" w:rsidR="006A3A7F" w:rsidRDefault="006A3A7F" w:rsidP="00DF2449">
      <w:pPr>
        <w:spacing w:line="480" w:lineRule="auto"/>
        <w:rPr>
          <w:rFonts w:ascii="Times New Roman" w:hAnsi="Times New Roman" w:cs="Times New Roman"/>
          <w:b/>
          <w:lang w:val="en-GB"/>
        </w:rPr>
      </w:pPr>
    </w:p>
    <w:p w14:paraId="7448D18E" w14:textId="0BC199C9" w:rsidR="003A662B"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Results</w:t>
      </w:r>
    </w:p>
    <w:p w14:paraId="2293D3FA" w14:textId="798CAC85" w:rsidR="00C44E34" w:rsidRPr="00122B28" w:rsidRDefault="00F55DB9" w:rsidP="00DF2449">
      <w:pPr>
        <w:spacing w:line="480" w:lineRule="auto"/>
        <w:rPr>
          <w:rFonts w:ascii="Times New Roman" w:hAnsi="Times New Roman" w:cs="Times New Roman"/>
          <w:b/>
          <w:lang w:val="en-GB"/>
        </w:rPr>
      </w:pPr>
      <w:r>
        <w:rPr>
          <w:rFonts w:ascii="Times New Roman" w:hAnsi="Times New Roman" w:cs="Times New Roman"/>
          <w:b/>
          <w:i/>
          <w:lang w:val="en-GB"/>
        </w:rPr>
        <w:t xml:space="preserve">TO BE </w:t>
      </w:r>
      <w:r w:rsidR="00132DE0">
        <w:rPr>
          <w:rFonts w:ascii="Times New Roman" w:hAnsi="Times New Roman" w:cs="Times New Roman"/>
          <w:b/>
          <w:i/>
          <w:lang w:val="en-GB"/>
        </w:rPr>
        <w:t>WRITTEN</w:t>
      </w:r>
      <w:r>
        <w:rPr>
          <w:rFonts w:ascii="Times New Roman" w:hAnsi="Times New Roman" w:cs="Times New Roman"/>
          <w:b/>
          <w:i/>
          <w:lang w:val="en-GB"/>
        </w:rPr>
        <w:t>...</w:t>
      </w:r>
    </w:p>
    <w:p w14:paraId="57528427" w14:textId="27167C30" w:rsidR="006A3A7F" w:rsidRDefault="00E208AC" w:rsidP="00DF2449">
      <w:pPr>
        <w:spacing w:line="480" w:lineRule="auto"/>
        <w:rPr>
          <w:rFonts w:ascii="Times New Roman" w:hAnsi="Times New Roman" w:cs="Times New Roman"/>
          <w:b/>
          <w:lang w:val="en-GB"/>
        </w:rPr>
      </w:pPr>
      <w:r>
        <w:rPr>
          <w:rFonts w:ascii="Times New Roman" w:hAnsi="Times New Roman" w:cs="Times New Roman"/>
          <w:b/>
          <w:lang w:val="en-GB"/>
        </w:rPr>
        <w:t>It's easy to fit 1, 2, it gets harder for 3 and its very hard to fit 4 at once. The main problem is due to the fact that F1 and F2 are highly correlated (see PCA plot, traces in appendix and likelihood slices in appendix). Variance parameters are also hard to estimate.</w:t>
      </w:r>
    </w:p>
    <w:p w14:paraId="7A28C6EA" w14:textId="7D101078" w:rsidR="00F736A0"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Discussion</w:t>
      </w:r>
    </w:p>
    <w:p w14:paraId="2AF8A92F" w14:textId="55C2A48D" w:rsidR="00CC648C" w:rsidRPr="00122B28" w:rsidRDefault="00275959" w:rsidP="00DF2449">
      <w:pPr>
        <w:spacing w:line="480" w:lineRule="auto"/>
        <w:rPr>
          <w:rFonts w:ascii="Times New Roman" w:hAnsi="Times New Roman" w:cs="Times New Roman"/>
          <w:lang w:val="en-GB"/>
        </w:rPr>
      </w:pPr>
      <w:r>
        <w:rPr>
          <w:rFonts w:ascii="Times New Roman" w:hAnsi="Times New Roman" w:cs="Times New Roman"/>
          <w:lang w:val="en-GB"/>
        </w:rPr>
        <w:t>As</w:t>
      </w:r>
      <w:r w:rsidR="00F778F6" w:rsidRPr="00122B28">
        <w:rPr>
          <w:rFonts w:ascii="Times New Roman" w:hAnsi="Times New Roman" w:cs="Times New Roman"/>
          <w:lang w:val="en-GB"/>
        </w:rPr>
        <w:t xml:space="preserve"> an </w:t>
      </w:r>
      <w:proofErr w:type="spellStart"/>
      <w:r w:rsidR="00376008">
        <w:rPr>
          <w:rFonts w:ascii="Times New Roman" w:hAnsi="Times New Roman" w:cs="Times New Roman"/>
          <w:lang w:val="en-GB"/>
        </w:rPr>
        <w:t>IPopM</w:t>
      </w:r>
      <w:proofErr w:type="spellEnd"/>
      <w:r w:rsidR="00F778F6" w:rsidRPr="00122B28">
        <w:rPr>
          <w:rFonts w:ascii="Times New Roman" w:hAnsi="Times New Roman" w:cs="Times New Roman"/>
          <w:lang w:val="en-GB"/>
        </w:rPr>
        <w:t>, this model makes a number of assumptions that should be fulfilled to ensure an accurate and unbiased estimation of parameters (</w:t>
      </w:r>
      <w:proofErr w:type="spellStart"/>
      <w:r w:rsidR="00F778F6" w:rsidRPr="00122B28">
        <w:rPr>
          <w:rFonts w:ascii="Times New Roman" w:hAnsi="Times New Roman" w:cs="Times New Roman"/>
          <w:lang w:val="en-GB"/>
        </w:rPr>
        <w:t>Schaub</w:t>
      </w:r>
      <w:proofErr w:type="spellEnd"/>
      <w:r w:rsidR="00F778F6" w:rsidRPr="00122B28">
        <w:rPr>
          <w:rFonts w:ascii="Times New Roman" w:hAnsi="Times New Roman" w:cs="Times New Roman"/>
          <w:lang w:val="en-GB"/>
        </w:rPr>
        <w:t xml:space="preserve"> &amp; </w:t>
      </w:r>
      <w:proofErr w:type="spellStart"/>
      <w:r w:rsidR="00F778F6" w:rsidRPr="00122B28">
        <w:rPr>
          <w:rFonts w:ascii="Times New Roman" w:hAnsi="Times New Roman" w:cs="Times New Roman"/>
          <w:lang w:val="en-GB"/>
        </w:rPr>
        <w:t>Abadi</w:t>
      </w:r>
      <w:proofErr w:type="spellEnd"/>
      <w:r w:rsidR="00F778F6" w:rsidRPr="00122B28">
        <w:rPr>
          <w:rFonts w:ascii="Times New Roman" w:hAnsi="Times New Roman" w:cs="Times New Roman"/>
          <w:lang w:val="en-GB"/>
        </w:rPr>
        <w:t>, 2011).</w:t>
      </w:r>
    </w:p>
    <w:p w14:paraId="1A1151B5" w14:textId="3E391BBC" w:rsidR="00051741" w:rsidRPr="00122B28" w:rsidRDefault="00CC648C"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We </w:t>
      </w:r>
      <w:r w:rsidR="00987E7D" w:rsidRPr="00122B28">
        <w:rPr>
          <w:rFonts w:ascii="Times New Roman" w:hAnsi="Times New Roman" w:cs="Times New Roman"/>
          <w:lang w:val="en-GB"/>
        </w:rPr>
        <w:t xml:space="preserve">assume that a static </w:t>
      </w:r>
      <w:proofErr w:type="spellStart"/>
      <w:r w:rsidR="00376008">
        <w:rPr>
          <w:rFonts w:ascii="Times New Roman" w:hAnsi="Times New Roman" w:cs="Times New Roman"/>
          <w:lang w:val="en-GB"/>
        </w:rPr>
        <w:t>IProjM</w:t>
      </w:r>
      <w:proofErr w:type="spellEnd"/>
      <w:r w:rsidR="00987E7D" w:rsidRPr="00122B28">
        <w:rPr>
          <w:rFonts w:ascii="Times New Roman" w:hAnsi="Times New Roman" w:cs="Times New Roman"/>
          <w:lang w:val="en-GB"/>
        </w:rPr>
        <w:t xml:space="preserve"> is a correct model to describe the </w:t>
      </w:r>
      <w:r w:rsidR="008E25AC" w:rsidRPr="00122B28">
        <w:rPr>
          <w:rFonts w:ascii="Times New Roman" w:hAnsi="Times New Roman" w:cs="Times New Roman"/>
          <w:lang w:val="en-GB"/>
        </w:rPr>
        <w:t>dynamics</w:t>
      </w:r>
      <w:r w:rsidR="00987E7D" w:rsidRPr="00122B28">
        <w:rPr>
          <w:rFonts w:ascii="Times New Roman" w:hAnsi="Times New Roman" w:cs="Times New Roman"/>
          <w:lang w:val="en-GB"/>
        </w:rPr>
        <w:t xml:space="preserve"> of the population for which data are available. This is usually not the case, as the environment is hardly constant through time. However, </w:t>
      </w:r>
      <w:r w:rsidR="00FE0045">
        <w:rPr>
          <w:rFonts w:ascii="Times New Roman" w:hAnsi="Times New Roman" w:cs="Times New Roman"/>
          <w:lang w:val="en-GB"/>
        </w:rPr>
        <w:t>exploring the feasibility of reconstructing the vital rates using</w:t>
      </w:r>
      <w:r w:rsidR="00987E7D" w:rsidRPr="00122B28">
        <w:rPr>
          <w:rFonts w:ascii="Times New Roman" w:hAnsi="Times New Roman" w:cs="Times New Roman"/>
          <w:lang w:val="en-GB"/>
        </w:rPr>
        <w:t xml:space="preserve"> a simple </w:t>
      </w:r>
      <w:proofErr w:type="spellStart"/>
      <w:r w:rsidR="00376008">
        <w:rPr>
          <w:rFonts w:ascii="Times New Roman" w:hAnsi="Times New Roman" w:cs="Times New Roman"/>
          <w:lang w:val="en-GB"/>
        </w:rPr>
        <w:t>IProjM</w:t>
      </w:r>
      <w:proofErr w:type="spellEnd"/>
      <w:r w:rsidR="00F23FA4">
        <w:rPr>
          <w:rFonts w:ascii="Times New Roman" w:hAnsi="Times New Roman" w:cs="Times New Roman"/>
          <w:lang w:val="en-GB"/>
        </w:rPr>
        <w:t>, as well as establishing which vital rates are harder to estimate,</w:t>
      </w:r>
      <w:r w:rsidR="00987E7D" w:rsidRPr="00122B28">
        <w:rPr>
          <w:rFonts w:ascii="Times New Roman" w:hAnsi="Times New Roman" w:cs="Times New Roman"/>
          <w:lang w:val="en-GB"/>
        </w:rPr>
        <w:t xml:space="preserve"> serve</w:t>
      </w:r>
      <w:r w:rsidR="00FE0045">
        <w:rPr>
          <w:rFonts w:ascii="Times New Roman" w:hAnsi="Times New Roman" w:cs="Times New Roman"/>
          <w:lang w:val="en-GB"/>
        </w:rPr>
        <w:t>s</w:t>
      </w:r>
      <w:r w:rsidR="00987E7D" w:rsidRPr="00122B28">
        <w:rPr>
          <w:rFonts w:ascii="Times New Roman" w:hAnsi="Times New Roman" w:cs="Times New Roman"/>
          <w:lang w:val="en-GB"/>
        </w:rPr>
        <w:t xml:space="preserve"> as a </w:t>
      </w:r>
      <w:r w:rsidR="008E25AC" w:rsidRPr="00122B28">
        <w:rPr>
          <w:rFonts w:ascii="Times New Roman" w:hAnsi="Times New Roman" w:cs="Times New Roman"/>
          <w:lang w:val="en-GB"/>
        </w:rPr>
        <w:t>starting point</w:t>
      </w:r>
      <w:r w:rsidR="00987E7D" w:rsidRPr="00122B28">
        <w:rPr>
          <w:rFonts w:ascii="Times New Roman" w:hAnsi="Times New Roman" w:cs="Times New Roman"/>
          <w:lang w:val="en-GB"/>
        </w:rPr>
        <w:t xml:space="preserve"> to explore more complex </w:t>
      </w:r>
      <w:proofErr w:type="spellStart"/>
      <w:r w:rsidR="00376008">
        <w:rPr>
          <w:rFonts w:ascii="Times New Roman" w:hAnsi="Times New Roman" w:cs="Times New Roman"/>
          <w:lang w:val="en-GB"/>
        </w:rPr>
        <w:t>IProjM</w:t>
      </w:r>
      <w:proofErr w:type="spellEnd"/>
      <w:r w:rsidR="00987E7D" w:rsidRPr="00122B28">
        <w:rPr>
          <w:rFonts w:ascii="Times New Roman" w:hAnsi="Times New Roman" w:cs="Times New Roman"/>
          <w:lang w:val="en-GB"/>
        </w:rPr>
        <w:t xml:space="preserve"> structures.</w:t>
      </w:r>
      <w:r w:rsidR="00FE0045">
        <w:rPr>
          <w:rFonts w:ascii="Times New Roman" w:hAnsi="Times New Roman" w:cs="Times New Roman"/>
          <w:lang w:val="en-GB"/>
        </w:rPr>
        <w:t xml:space="preserve"> </w:t>
      </w:r>
    </w:p>
    <w:p w14:paraId="40AFDB68" w14:textId="43D88DC7" w:rsidR="00271586" w:rsidRPr="00122B28" w:rsidRDefault="00271586"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Simultaneous model fitting</w:t>
      </w:r>
    </w:p>
    <w:p w14:paraId="24C1B77A" w14:textId="08D86845" w:rsidR="00271586" w:rsidRPr="00122B28" w:rsidRDefault="00271586"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In a traditional </w:t>
      </w:r>
      <w:proofErr w:type="spellStart"/>
      <w:r w:rsidR="00376008">
        <w:rPr>
          <w:rFonts w:ascii="Times New Roman" w:hAnsi="Times New Roman" w:cs="Times New Roman"/>
          <w:lang w:val="en-GB"/>
        </w:rPr>
        <w:t>IProjM</w:t>
      </w:r>
      <w:proofErr w:type="spellEnd"/>
      <w:r w:rsidRPr="00122B28">
        <w:rPr>
          <w:rFonts w:ascii="Times New Roman" w:hAnsi="Times New Roman" w:cs="Times New Roman"/>
          <w:lang w:val="en-GB"/>
        </w:rPr>
        <w:t>, vital rates are estimated by separately fitting generalized linear models (GLM) to individ</w:t>
      </w:r>
      <w:r w:rsidR="0021202C" w:rsidRPr="00122B28">
        <w:rPr>
          <w:rFonts w:ascii="Times New Roman" w:hAnsi="Times New Roman" w:cs="Times New Roman"/>
          <w:lang w:val="en-GB"/>
        </w:rPr>
        <w:t>ual data (</w:t>
      </w:r>
      <w:proofErr w:type="spellStart"/>
      <w:r w:rsidR="0021202C" w:rsidRPr="00122B28">
        <w:rPr>
          <w:rFonts w:ascii="Times New Roman" w:hAnsi="Times New Roman" w:cs="Times New Roman"/>
          <w:lang w:val="en-GB"/>
        </w:rPr>
        <w:t>Merrow</w:t>
      </w:r>
      <w:proofErr w:type="spellEnd"/>
      <w:r w:rsidR="0021202C" w:rsidRPr="00122B28">
        <w:rPr>
          <w:rFonts w:ascii="Times New Roman" w:hAnsi="Times New Roman" w:cs="Times New Roman"/>
          <w:lang w:val="en-GB"/>
        </w:rPr>
        <w:t xml:space="preserve"> et al. 2014</w:t>
      </w:r>
      <w:r w:rsidRPr="00122B28">
        <w:rPr>
          <w:rFonts w:ascii="Times New Roman" w:hAnsi="Times New Roman" w:cs="Times New Roman"/>
          <w:lang w:val="en-GB"/>
        </w:rPr>
        <w:t>). Our inverse model can be seen as estimating all vital rates at once</w:t>
      </w:r>
      <w:r w:rsidR="007C54D6" w:rsidRPr="00122B28">
        <w:rPr>
          <w:rFonts w:ascii="Times New Roman" w:hAnsi="Times New Roman" w:cs="Times New Roman"/>
          <w:lang w:val="en-GB"/>
        </w:rPr>
        <w:t xml:space="preserve"> using a single dataset. </w:t>
      </w:r>
      <w:r w:rsidR="003A7CCC">
        <w:rPr>
          <w:rFonts w:ascii="Times New Roman" w:hAnsi="Times New Roman" w:cs="Times New Roman"/>
          <w:lang w:val="en-GB"/>
        </w:rPr>
        <w:t xml:space="preserve">This has the advantage of providing a single measure of goodness-of-fit for the entire </w:t>
      </w:r>
      <w:proofErr w:type="spellStart"/>
      <w:r w:rsidR="003A7CCC">
        <w:rPr>
          <w:rFonts w:ascii="Times New Roman" w:hAnsi="Times New Roman" w:cs="Times New Roman"/>
          <w:lang w:val="en-GB"/>
        </w:rPr>
        <w:t>IProjM</w:t>
      </w:r>
      <w:proofErr w:type="spellEnd"/>
      <w:r w:rsidR="003A7CCC">
        <w:rPr>
          <w:rFonts w:ascii="Times New Roman" w:hAnsi="Times New Roman" w:cs="Times New Roman"/>
          <w:lang w:val="en-GB"/>
        </w:rPr>
        <w:t>.</w:t>
      </w:r>
    </w:p>
    <w:p w14:paraId="47FE46CC" w14:textId="68037BBD" w:rsidR="00801870" w:rsidRPr="00122B28" w:rsidRDefault="00801870"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Model optimization</w:t>
      </w:r>
    </w:p>
    <w:p w14:paraId="716EC77E" w14:textId="700DA881" w:rsidR="005123D8" w:rsidRDefault="00EA4DAD" w:rsidP="00DF2449">
      <w:pPr>
        <w:spacing w:line="480" w:lineRule="auto"/>
        <w:rPr>
          <w:rFonts w:ascii="Times New Roman" w:hAnsi="Times New Roman" w:cs="Times New Roman"/>
          <w:lang w:val="en-GB"/>
        </w:rPr>
      </w:pPr>
      <w:r w:rsidRPr="00122B28">
        <w:rPr>
          <w:rFonts w:ascii="Times New Roman" w:hAnsi="Times New Roman" w:cs="Times New Roman"/>
          <w:lang w:val="en-GB"/>
        </w:rPr>
        <w:t>Efficient nonlinear optimization i</w:t>
      </w:r>
      <w:r w:rsidR="00780435" w:rsidRPr="00122B28">
        <w:rPr>
          <w:rFonts w:ascii="Times New Roman" w:hAnsi="Times New Roman" w:cs="Times New Roman"/>
          <w:lang w:val="en-GB"/>
        </w:rPr>
        <w:t xml:space="preserve">s a challenging task. Even with a limited number of parameters, finding the values that maximize the model likelihood is difficult. </w:t>
      </w:r>
      <w:r w:rsidR="00F24B4D">
        <w:rPr>
          <w:rFonts w:ascii="Times New Roman" w:hAnsi="Times New Roman" w:cs="Times New Roman"/>
          <w:lang w:val="en-GB"/>
        </w:rPr>
        <w:t>A</w:t>
      </w:r>
      <w:r w:rsidR="00780435" w:rsidRPr="00122B28">
        <w:rPr>
          <w:rFonts w:ascii="Times New Roman" w:hAnsi="Times New Roman" w:cs="Times New Roman"/>
          <w:lang w:val="en-GB"/>
        </w:rPr>
        <w:t xml:space="preserve"> gradient approach (</w:t>
      </w:r>
      <w:r w:rsidR="00896550">
        <w:rPr>
          <w:rFonts w:ascii="Times New Roman" w:hAnsi="Times New Roman" w:cs="Times New Roman"/>
          <w:lang w:val="en-GB"/>
        </w:rPr>
        <w:t xml:space="preserve">e.g., </w:t>
      </w:r>
      <w:r w:rsidR="00780435" w:rsidRPr="00122B28">
        <w:rPr>
          <w:rFonts w:ascii="Times New Roman" w:hAnsi="Times New Roman" w:cs="Times New Roman"/>
          <w:lang w:val="en-GB"/>
        </w:rPr>
        <w:t xml:space="preserve">automatic differentiation) </w:t>
      </w:r>
      <w:r w:rsidR="00F24B4D">
        <w:rPr>
          <w:rFonts w:ascii="Times New Roman" w:hAnsi="Times New Roman" w:cs="Times New Roman"/>
          <w:lang w:val="en-GB"/>
        </w:rPr>
        <w:t xml:space="preserve">is usually a good alternative </w:t>
      </w:r>
      <w:r w:rsidR="005123D8">
        <w:rPr>
          <w:rFonts w:ascii="Times New Roman" w:hAnsi="Times New Roman" w:cs="Times New Roman"/>
          <w:lang w:val="en-GB"/>
        </w:rPr>
        <w:t>when the likelihood function is differentiable everywhere and the Hessian is positive defined everywhere</w:t>
      </w:r>
      <w:r w:rsidR="00574AED">
        <w:rPr>
          <w:rFonts w:ascii="Times New Roman" w:hAnsi="Times New Roman" w:cs="Times New Roman"/>
          <w:lang w:val="en-GB"/>
        </w:rPr>
        <w:t>, i.e., when</w:t>
      </w:r>
      <w:r w:rsidR="005123D8">
        <w:rPr>
          <w:rFonts w:ascii="Times New Roman" w:hAnsi="Times New Roman" w:cs="Times New Roman"/>
          <w:lang w:val="en-GB"/>
        </w:rPr>
        <w:t xml:space="preserve"> the likelihood </w:t>
      </w:r>
      <w:r w:rsidR="00574AED">
        <w:rPr>
          <w:rFonts w:ascii="Times New Roman" w:hAnsi="Times New Roman" w:cs="Times New Roman"/>
          <w:lang w:val="en-GB"/>
        </w:rPr>
        <w:t xml:space="preserve">function </w:t>
      </w:r>
      <w:r w:rsidR="005123D8">
        <w:rPr>
          <w:rFonts w:ascii="Times New Roman" w:hAnsi="Times New Roman" w:cs="Times New Roman"/>
          <w:lang w:val="en-GB"/>
        </w:rPr>
        <w:t xml:space="preserve">is smooth and has a slope ≠ 0 everywhere. </w:t>
      </w:r>
      <w:r w:rsidR="00574AED">
        <w:rPr>
          <w:rFonts w:ascii="Times New Roman" w:hAnsi="Times New Roman" w:cs="Times New Roman"/>
          <w:lang w:val="en-GB"/>
        </w:rPr>
        <w:t xml:space="preserve">In such cases, the approach is </w:t>
      </w:r>
      <w:r w:rsidR="00896550">
        <w:rPr>
          <w:rFonts w:ascii="Times New Roman" w:hAnsi="Times New Roman" w:cs="Times New Roman"/>
          <w:lang w:val="en-GB"/>
        </w:rPr>
        <w:t>able to find a global maximum in</w:t>
      </w:r>
      <w:r w:rsidR="00574AED">
        <w:rPr>
          <w:rFonts w:ascii="Times New Roman" w:hAnsi="Times New Roman" w:cs="Times New Roman"/>
          <w:lang w:val="en-GB"/>
        </w:rPr>
        <w:t xml:space="preserve"> a relative short time frame.</w:t>
      </w:r>
    </w:p>
    <w:p w14:paraId="68E6F98A" w14:textId="50031DBA" w:rsidR="005123D8" w:rsidRDefault="005123D8" w:rsidP="00DF2449">
      <w:pPr>
        <w:spacing w:line="480" w:lineRule="auto"/>
        <w:rPr>
          <w:rFonts w:ascii="Times New Roman" w:hAnsi="Times New Roman" w:cs="Times New Roman"/>
          <w:lang w:val="en-GB"/>
        </w:rPr>
      </w:pPr>
      <w:r>
        <w:rPr>
          <w:rFonts w:ascii="Times New Roman" w:hAnsi="Times New Roman" w:cs="Times New Roman"/>
          <w:lang w:val="en-GB"/>
        </w:rPr>
        <w:tab/>
      </w:r>
      <w:r w:rsidR="00574AED">
        <w:rPr>
          <w:rFonts w:ascii="Times New Roman" w:hAnsi="Times New Roman" w:cs="Times New Roman"/>
          <w:lang w:val="en-GB"/>
        </w:rPr>
        <w:t>On the other hand, a</w:t>
      </w:r>
      <w:r>
        <w:rPr>
          <w:rFonts w:ascii="Times New Roman" w:hAnsi="Times New Roman" w:cs="Times New Roman"/>
          <w:lang w:val="en-GB"/>
        </w:rPr>
        <w:t xml:space="preserve"> heuristic approach</w:t>
      </w:r>
      <w:r w:rsidR="00574AED">
        <w:rPr>
          <w:rFonts w:ascii="Times New Roman" w:hAnsi="Times New Roman" w:cs="Times New Roman"/>
          <w:lang w:val="en-GB"/>
        </w:rPr>
        <w:t>, such as simulated annealing (</w:t>
      </w:r>
      <w:r w:rsidR="00574AED" w:rsidRPr="00122B28">
        <w:rPr>
          <w:rFonts w:ascii="Times New Roman" w:hAnsi="Times New Roman" w:cs="Times New Roman"/>
          <w:lang w:val="en-GB"/>
        </w:rPr>
        <w:t xml:space="preserve">Kirkpatrick et al. 1983; </w:t>
      </w:r>
      <w:proofErr w:type="spellStart"/>
      <w:r w:rsidR="00574AED" w:rsidRPr="00122B28">
        <w:rPr>
          <w:rFonts w:ascii="Times New Roman" w:hAnsi="Times New Roman" w:cs="Times New Roman"/>
          <w:lang w:val="en-GB"/>
        </w:rPr>
        <w:t>Bohachevsky</w:t>
      </w:r>
      <w:proofErr w:type="spellEnd"/>
      <w:r w:rsidR="00574AED" w:rsidRPr="00122B28">
        <w:rPr>
          <w:rFonts w:ascii="Times New Roman" w:hAnsi="Times New Roman" w:cs="Times New Roman"/>
          <w:lang w:val="en-GB"/>
        </w:rPr>
        <w:t xml:space="preserve"> et al. 1986; </w:t>
      </w:r>
      <w:proofErr w:type="spellStart"/>
      <w:r w:rsidR="00574AED" w:rsidRPr="00122B28">
        <w:rPr>
          <w:rFonts w:ascii="Times New Roman" w:hAnsi="Times New Roman" w:cs="Times New Roman"/>
          <w:lang w:val="en-GB"/>
        </w:rPr>
        <w:t>Suman</w:t>
      </w:r>
      <w:proofErr w:type="spellEnd"/>
      <w:r w:rsidR="00574AED" w:rsidRPr="00122B28">
        <w:rPr>
          <w:rFonts w:ascii="Times New Roman" w:hAnsi="Times New Roman" w:cs="Times New Roman"/>
          <w:lang w:val="en-GB"/>
        </w:rPr>
        <w:t xml:space="preserve"> &amp; Kumar 2006)</w:t>
      </w:r>
      <w:r w:rsidR="00574AED">
        <w:rPr>
          <w:rFonts w:ascii="Times New Roman" w:hAnsi="Times New Roman" w:cs="Times New Roman"/>
          <w:lang w:val="en-GB"/>
        </w:rPr>
        <w:t>,</w:t>
      </w:r>
      <w:r>
        <w:rPr>
          <w:rFonts w:ascii="Times New Roman" w:hAnsi="Times New Roman" w:cs="Times New Roman"/>
          <w:lang w:val="en-GB"/>
        </w:rPr>
        <w:t xml:space="preserve"> is more suited for problems where the likelihood function</w:t>
      </w:r>
      <w:r w:rsidR="00780435" w:rsidRPr="00122B28">
        <w:rPr>
          <w:rFonts w:ascii="Times New Roman" w:hAnsi="Times New Roman" w:cs="Times New Roman"/>
          <w:lang w:val="en-GB"/>
        </w:rPr>
        <w:t xml:space="preserve"> </w:t>
      </w:r>
      <w:r>
        <w:rPr>
          <w:rFonts w:ascii="Times New Roman" w:hAnsi="Times New Roman" w:cs="Times New Roman"/>
          <w:lang w:val="en-GB"/>
        </w:rPr>
        <w:t xml:space="preserve">is not differentiable everywhere. The caveat of such approach is that it is time consuming. </w:t>
      </w:r>
      <w:r w:rsidR="00780435" w:rsidRPr="00122B28">
        <w:rPr>
          <w:rFonts w:ascii="Times New Roman" w:hAnsi="Times New Roman" w:cs="Times New Roman"/>
          <w:lang w:val="en-GB"/>
        </w:rPr>
        <w:t xml:space="preserve">Therefore, </w:t>
      </w:r>
      <w:r w:rsidR="00F24B4D">
        <w:rPr>
          <w:rFonts w:ascii="Times New Roman" w:hAnsi="Times New Roman" w:cs="Times New Roman"/>
          <w:lang w:val="en-GB"/>
        </w:rPr>
        <w:t>the model is usually ru</w:t>
      </w:r>
      <w:r w:rsidR="0089049E" w:rsidRPr="00122B28">
        <w:rPr>
          <w:rFonts w:ascii="Times New Roman" w:hAnsi="Times New Roman" w:cs="Times New Roman"/>
          <w:lang w:val="en-GB"/>
        </w:rPr>
        <w:t xml:space="preserve">n with several starting points, taking </w:t>
      </w:r>
      <w:r w:rsidR="005569D1" w:rsidRPr="00122B28">
        <w:rPr>
          <w:rFonts w:ascii="Times New Roman" w:hAnsi="Times New Roman" w:cs="Times New Roman"/>
          <w:lang w:val="en-GB"/>
        </w:rPr>
        <w:t>as</w:t>
      </w:r>
      <w:r w:rsidR="0089049E" w:rsidRPr="00122B28">
        <w:rPr>
          <w:rFonts w:ascii="Times New Roman" w:hAnsi="Times New Roman" w:cs="Times New Roman"/>
          <w:lang w:val="en-GB"/>
        </w:rPr>
        <w:t xml:space="preserve"> solution</w:t>
      </w:r>
      <w:r w:rsidR="005569D1" w:rsidRPr="00122B28">
        <w:rPr>
          <w:rFonts w:ascii="Times New Roman" w:hAnsi="Times New Roman" w:cs="Times New Roman"/>
          <w:lang w:val="en-GB"/>
        </w:rPr>
        <w:t xml:space="preserve"> the one</w:t>
      </w:r>
      <w:r w:rsidR="0089049E" w:rsidRPr="00122B28">
        <w:rPr>
          <w:rFonts w:ascii="Times New Roman" w:hAnsi="Times New Roman" w:cs="Times New Roman"/>
          <w:lang w:val="en-GB"/>
        </w:rPr>
        <w:t xml:space="preserve"> with the maximum likelih</w:t>
      </w:r>
      <w:r w:rsidR="00896550">
        <w:rPr>
          <w:rFonts w:ascii="Times New Roman" w:hAnsi="Times New Roman" w:cs="Times New Roman"/>
          <w:lang w:val="en-GB"/>
        </w:rPr>
        <w:t>ood; however,</w:t>
      </w:r>
      <w:r w:rsidR="00780435" w:rsidRPr="00122B28">
        <w:rPr>
          <w:rFonts w:ascii="Times New Roman" w:hAnsi="Times New Roman" w:cs="Times New Roman"/>
          <w:lang w:val="en-GB"/>
        </w:rPr>
        <w:t xml:space="preserve"> this does not </w:t>
      </w:r>
      <w:r w:rsidR="0089049E" w:rsidRPr="00122B28">
        <w:rPr>
          <w:rFonts w:ascii="Times New Roman" w:hAnsi="Times New Roman" w:cs="Times New Roman"/>
          <w:lang w:val="en-GB"/>
        </w:rPr>
        <w:t>guarantee that the global solution is found</w:t>
      </w:r>
      <w:r w:rsidR="00896550">
        <w:rPr>
          <w:rFonts w:ascii="Times New Roman" w:hAnsi="Times New Roman" w:cs="Times New Roman"/>
          <w:lang w:val="en-GB"/>
        </w:rPr>
        <w:t>, and large t</w:t>
      </w:r>
      <w:r w:rsidR="00574AED">
        <w:rPr>
          <w:rFonts w:ascii="Times New Roman" w:hAnsi="Times New Roman" w:cs="Times New Roman"/>
          <w:lang w:val="en-GB"/>
        </w:rPr>
        <w:t>ime frame</w:t>
      </w:r>
      <w:r w:rsidR="00896550">
        <w:rPr>
          <w:rFonts w:ascii="Times New Roman" w:hAnsi="Times New Roman" w:cs="Times New Roman"/>
          <w:lang w:val="en-GB"/>
        </w:rPr>
        <w:t>s may be involved</w:t>
      </w:r>
      <w:r w:rsidR="00574AED">
        <w:rPr>
          <w:rFonts w:ascii="Times New Roman" w:hAnsi="Times New Roman" w:cs="Times New Roman"/>
          <w:lang w:val="en-GB"/>
        </w:rPr>
        <w:t xml:space="preserve"> </w:t>
      </w:r>
      <w:r w:rsidR="00780435" w:rsidRPr="00122B28">
        <w:rPr>
          <w:rFonts w:ascii="Times New Roman" w:hAnsi="Times New Roman" w:cs="Times New Roman"/>
          <w:lang w:val="en-GB"/>
        </w:rPr>
        <w:t xml:space="preserve">(Maunder &amp; Punt, 2013). </w:t>
      </w:r>
    </w:p>
    <w:p w14:paraId="1A68FCAB" w14:textId="63636F10" w:rsidR="00801870" w:rsidRDefault="005123D8" w:rsidP="00DF2449">
      <w:pPr>
        <w:spacing w:line="480" w:lineRule="auto"/>
        <w:rPr>
          <w:rFonts w:ascii="Times New Roman" w:hAnsi="Times New Roman" w:cs="Times New Roman"/>
          <w:lang w:val="en-GB"/>
        </w:rPr>
      </w:pPr>
      <w:r>
        <w:rPr>
          <w:rFonts w:ascii="Times New Roman" w:hAnsi="Times New Roman" w:cs="Times New Roman"/>
          <w:lang w:val="en-GB"/>
        </w:rPr>
        <w:tab/>
      </w:r>
      <w:r w:rsidR="00780435" w:rsidRPr="00122B28">
        <w:rPr>
          <w:rFonts w:ascii="Times New Roman" w:hAnsi="Times New Roman" w:cs="Times New Roman"/>
          <w:lang w:val="en-GB"/>
        </w:rPr>
        <w:t xml:space="preserve">With our particular problem (10 parameters in the version of the model presented here, but 18 in a more complex </w:t>
      </w:r>
      <w:r w:rsidR="005A0052">
        <w:rPr>
          <w:rFonts w:ascii="Times New Roman" w:hAnsi="Times New Roman" w:cs="Times New Roman"/>
          <w:lang w:val="en-GB"/>
        </w:rPr>
        <w:t>one</w:t>
      </w:r>
      <w:r w:rsidR="00780435" w:rsidRPr="00122B28">
        <w:rPr>
          <w:rFonts w:ascii="Times New Roman" w:hAnsi="Times New Roman" w:cs="Times New Roman"/>
          <w:lang w:val="en-GB"/>
        </w:rPr>
        <w:t xml:space="preserve">), the likelihood function </w:t>
      </w:r>
      <w:r>
        <w:rPr>
          <w:rFonts w:ascii="Times New Roman" w:hAnsi="Times New Roman" w:cs="Times New Roman"/>
          <w:lang w:val="en-GB"/>
        </w:rPr>
        <w:t xml:space="preserve">presents combinations of parameter values that produce infinite </w:t>
      </w:r>
      <w:r w:rsidR="00DE157B">
        <w:rPr>
          <w:rFonts w:ascii="Times New Roman" w:hAnsi="Times New Roman" w:cs="Times New Roman"/>
          <w:lang w:val="en-GB"/>
        </w:rPr>
        <w:t>values for the likelihood</w:t>
      </w:r>
      <w:r>
        <w:rPr>
          <w:rFonts w:ascii="Times New Roman" w:hAnsi="Times New Roman" w:cs="Times New Roman"/>
          <w:lang w:val="en-GB"/>
        </w:rPr>
        <w:t xml:space="preserve">, rendering, in practical terms, the function not differentiable for those </w:t>
      </w:r>
      <w:r w:rsidR="00DE157B">
        <w:rPr>
          <w:rFonts w:ascii="Times New Roman" w:hAnsi="Times New Roman" w:cs="Times New Roman"/>
          <w:lang w:val="en-GB"/>
        </w:rPr>
        <w:t>values</w:t>
      </w:r>
      <w:r>
        <w:rPr>
          <w:rFonts w:ascii="Times New Roman" w:hAnsi="Times New Roman" w:cs="Times New Roman"/>
          <w:lang w:val="en-GB"/>
        </w:rPr>
        <w:t>. Also, our likelihood function presents flat regions</w:t>
      </w:r>
      <w:r w:rsidR="005A0052">
        <w:rPr>
          <w:rFonts w:ascii="Times New Roman" w:hAnsi="Times New Roman" w:cs="Times New Roman"/>
          <w:lang w:val="en-GB"/>
        </w:rPr>
        <w:t xml:space="preserve"> (slope = 0)</w:t>
      </w:r>
      <w:r>
        <w:rPr>
          <w:rFonts w:ascii="Times New Roman" w:hAnsi="Times New Roman" w:cs="Times New Roman"/>
          <w:lang w:val="en-GB"/>
        </w:rPr>
        <w:t xml:space="preserve">, making the Hessian non-positive defined. Therefore, </w:t>
      </w:r>
      <w:r w:rsidR="00780435" w:rsidRPr="00122B28">
        <w:rPr>
          <w:rFonts w:ascii="Times New Roman" w:hAnsi="Times New Roman" w:cs="Times New Roman"/>
          <w:lang w:val="en-GB"/>
        </w:rPr>
        <w:t xml:space="preserve">the chances of finding </w:t>
      </w:r>
      <w:r w:rsidR="00574AED">
        <w:rPr>
          <w:rFonts w:ascii="Times New Roman" w:hAnsi="Times New Roman" w:cs="Times New Roman"/>
          <w:lang w:val="en-GB"/>
        </w:rPr>
        <w:t>a</w:t>
      </w:r>
      <w:r w:rsidR="00780435" w:rsidRPr="00122B28">
        <w:rPr>
          <w:rFonts w:ascii="Times New Roman" w:hAnsi="Times New Roman" w:cs="Times New Roman"/>
          <w:lang w:val="en-GB"/>
        </w:rPr>
        <w:t xml:space="preserve"> global </w:t>
      </w:r>
      <w:r w:rsidR="00574AED">
        <w:rPr>
          <w:rFonts w:ascii="Times New Roman" w:hAnsi="Times New Roman" w:cs="Times New Roman"/>
          <w:lang w:val="en-GB"/>
        </w:rPr>
        <w:t>maximum with a gradient approach</w:t>
      </w:r>
      <w:r w:rsidR="00780435" w:rsidRPr="00122B28">
        <w:rPr>
          <w:rFonts w:ascii="Times New Roman" w:hAnsi="Times New Roman" w:cs="Times New Roman"/>
          <w:lang w:val="en-GB"/>
        </w:rPr>
        <w:t xml:space="preserve"> </w:t>
      </w:r>
      <w:r w:rsidR="00DE157B">
        <w:rPr>
          <w:rFonts w:ascii="Times New Roman" w:hAnsi="Times New Roman" w:cs="Times New Roman"/>
          <w:lang w:val="en-GB"/>
        </w:rPr>
        <w:t>we</w:t>
      </w:r>
      <w:r w:rsidR="00801870" w:rsidRPr="00122B28">
        <w:rPr>
          <w:rFonts w:ascii="Times New Roman" w:hAnsi="Times New Roman" w:cs="Times New Roman"/>
          <w:lang w:val="en-GB"/>
        </w:rPr>
        <w:t xml:space="preserve">re very low (1000 starting points may be required so that a single one reaches </w:t>
      </w:r>
      <w:r w:rsidR="00574AED">
        <w:rPr>
          <w:rFonts w:ascii="Times New Roman" w:hAnsi="Times New Roman" w:cs="Times New Roman"/>
          <w:lang w:val="en-GB"/>
        </w:rPr>
        <w:t>a known</w:t>
      </w:r>
      <w:r w:rsidR="00801870" w:rsidRPr="00122B28">
        <w:rPr>
          <w:rFonts w:ascii="Times New Roman" w:hAnsi="Times New Roman" w:cs="Times New Roman"/>
          <w:lang w:val="en-GB"/>
        </w:rPr>
        <w:t xml:space="preserve"> global maximum). This called for a different approach.</w:t>
      </w:r>
    </w:p>
    <w:p w14:paraId="5FA0E3E4" w14:textId="04B5EF2E" w:rsidR="00574AED" w:rsidRPr="00122B28" w:rsidRDefault="00574AED" w:rsidP="00DF2449">
      <w:pPr>
        <w:spacing w:line="480" w:lineRule="auto"/>
        <w:rPr>
          <w:rFonts w:ascii="Times New Roman" w:hAnsi="Times New Roman" w:cs="Times New Roman"/>
          <w:lang w:val="en-GB"/>
        </w:rPr>
      </w:pPr>
      <w:r>
        <w:rPr>
          <w:rFonts w:ascii="Times New Roman" w:hAnsi="Times New Roman" w:cs="Times New Roman"/>
          <w:lang w:val="en-GB"/>
        </w:rPr>
        <w:tab/>
        <w:t xml:space="preserve">Our hybrid algorithm benefits from the advantages associated to each approach. By using </w:t>
      </w:r>
      <w:proofErr w:type="spellStart"/>
      <w:r>
        <w:rPr>
          <w:rFonts w:ascii="Times New Roman" w:hAnsi="Times New Roman" w:cs="Times New Roman"/>
          <w:lang w:val="en-GB"/>
        </w:rPr>
        <w:t>GenSA</w:t>
      </w:r>
      <w:proofErr w:type="spellEnd"/>
      <w:r>
        <w:rPr>
          <w:rFonts w:ascii="Times New Roman" w:hAnsi="Times New Roman" w:cs="Times New Roman"/>
          <w:lang w:val="en-GB"/>
        </w:rPr>
        <w:t xml:space="preserve"> to explore </w:t>
      </w:r>
      <w:r w:rsidR="008A615D">
        <w:rPr>
          <w:rFonts w:ascii="Times New Roman" w:hAnsi="Times New Roman" w:cs="Times New Roman"/>
          <w:lang w:val="en-GB"/>
        </w:rPr>
        <w:t>fast, but coarsely, a large area</w:t>
      </w:r>
      <w:r w:rsidR="005A0052">
        <w:rPr>
          <w:rFonts w:ascii="Times New Roman" w:hAnsi="Times New Roman" w:cs="Times New Roman"/>
          <w:lang w:val="en-GB"/>
        </w:rPr>
        <w:t xml:space="preserve"> of possible parameter values</w:t>
      </w:r>
      <w:r w:rsidR="008A615D">
        <w:rPr>
          <w:rFonts w:ascii="Times New Roman" w:hAnsi="Times New Roman" w:cs="Times New Roman"/>
          <w:lang w:val="en-GB"/>
        </w:rPr>
        <w:t xml:space="preserve"> for a reasonable time, we avoid </w:t>
      </w:r>
      <w:r w:rsidR="005A0052">
        <w:rPr>
          <w:rFonts w:ascii="Times New Roman" w:hAnsi="Times New Roman" w:cs="Times New Roman"/>
          <w:lang w:val="en-GB"/>
        </w:rPr>
        <w:t xml:space="preserve">those regions where a gradient approach is impractical. Once a smooth and non-zero-slope region is reached, ADMB quickly finds the local maximum. Running </w:t>
      </w:r>
      <w:r w:rsidR="00DC2397">
        <w:rPr>
          <w:rFonts w:ascii="Times New Roman" w:hAnsi="Times New Roman" w:cs="Times New Roman"/>
          <w:lang w:val="en-GB"/>
        </w:rPr>
        <w:t xml:space="preserve">in parallel </w:t>
      </w:r>
      <w:r w:rsidR="005A0052">
        <w:rPr>
          <w:rFonts w:ascii="Times New Roman" w:hAnsi="Times New Roman" w:cs="Times New Roman"/>
          <w:lang w:val="en-GB"/>
        </w:rPr>
        <w:t xml:space="preserve">the model with </w:t>
      </w:r>
      <w:r w:rsidR="00DC2397">
        <w:rPr>
          <w:rFonts w:ascii="Times New Roman" w:hAnsi="Times New Roman" w:cs="Times New Roman"/>
          <w:lang w:val="en-GB"/>
        </w:rPr>
        <w:t>100 starting points for an hour greatly increased the changes of finding the global optimum.</w:t>
      </w:r>
    </w:p>
    <w:p w14:paraId="0301ECDB" w14:textId="65E4059C" w:rsidR="00801870" w:rsidRPr="00122B28" w:rsidRDefault="00F55DB9" w:rsidP="00DF2449">
      <w:pPr>
        <w:spacing w:line="480" w:lineRule="auto"/>
        <w:rPr>
          <w:rFonts w:ascii="Times New Roman" w:hAnsi="Times New Roman" w:cs="Times New Roman"/>
          <w:lang w:val="en-GB"/>
        </w:rPr>
      </w:pPr>
      <w:r>
        <w:rPr>
          <w:rFonts w:ascii="Times New Roman" w:hAnsi="Times New Roman" w:cs="Times New Roman"/>
          <w:lang w:val="en-GB"/>
        </w:rPr>
        <w:tab/>
      </w:r>
      <w:r w:rsidR="00827DBA">
        <w:rPr>
          <w:rFonts w:ascii="Times New Roman" w:hAnsi="Times New Roman" w:cs="Times New Roman"/>
          <w:lang w:val="en-GB"/>
        </w:rPr>
        <w:t>Obviously, o</w:t>
      </w:r>
      <w:r w:rsidR="00801870" w:rsidRPr="00122B28">
        <w:rPr>
          <w:rFonts w:ascii="Times New Roman" w:hAnsi="Times New Roman" w:cs="Times New Roman"/>
          <w:lang w:val="en-GB"/>
        </w:rPr>
        <w:t>ther heurist</w:t>
      </w:r>
      <w:r w:rsidR="00827DBA">
        <w:rPr>
          <w:rFonts w:ascii="Times New Roman" w:hAnsi="Times New Roman" w:cs="Times New Roman"/>
          <w:lang w:val="en-GB"/>
        </w:rPr>
        <w:t>ic optimization algorithms can</w:t>
      </w:r>
      <w:r w:rsidR="00801870" w:rsidRPr="00122B28">
        <w:rPr>
          <w:rFonts w:ascii="Times New Roman" w:hAnsi="Times New Roman" w:cs="Times New Roman"/>
          <w:lang w:val="en-GB"/>
        </w:rPr>
        <w:t xml:space="preserve"> be used</w:t>
      </w:r>
      <w:r w:rsidR="00827DBA">
        <w:rPr>
          <w:rFonts w:ascii="Times New Roman" w:hAnsi="Times New Roman" w:cs="Times New Roman"/>
          <w:lang w:val="en-GB"/>
        </w:rPr>
        <w:t xml:space="preserve"> in conjunction with a gradient algorithm. Better ones will </w:t>
      </w:r>
      <w:r w:rsidR="00DE157B">
        <w:rPr>
          <w:rFonts w:ascii="Times New Roman" w:hAnsi="Times New Roman" w:cs="Times New Roman"/>
          <w:lang w:val="en-GB"/>
        </w:rPr>
        <w:t>probably</w:t>
      </w:r>
      <w:r w:rsidR="00827DBA">
        <w:rPr>
          <w:rFonts w:ascii="Times New Roman" w:hAnsi="Times New Roman" w:cs="Times New Roman"/>
          <w:lang w:val="en-GB"/>
        </w:rPr>
        <w:t xml:space="preserve"> be required for</w:t>
      </w:r>
      <w:r w:rsidR="00801870" w:rsidRPr="00122B28">
        <w:rPr>
          <w:rFonts w:ascii="Times New Roman" w:hAnsi="Times New Roman" w:cs="Times New Roman"/>
          <w:lang w:val="en-GB"/>
        </w:rPr>
        <w:t xml:space="preserve"> more complex </w:t>
      </w:r>
      <w:proofErr w:type="spellStart"/>
      <w:r w:rsidR="00827DBA">
        <w:rPr>
          <w:rFonts w:ascii="Times New Roman" w:hAnsi="Times New Roman" w:cs="Times New Roman"/>
          <w:lang w:val="en-GB"/>
        </w:rPr>
        <w:t>IProjMs</w:t>
      </w:r>
      <w:proofErr w:type="spellEnd"/>
      <w:r w:rsidR="00827DBA">
        <w:rPr>
          <w:rFonts w:ascii="Times New Roman" w:hAnsi="Times New Roman" w:cs="Times New Roman"/>
          <w:lang w:val="en-GB"/>
        </w:rPr>
        <w:t>,</w:t>
      </w:r>
      <w:r w:rsidR="00801870" w:rsidRPr="00122B28">
        <w:rPr>
          <w:rFonts w:ascii="Times New Roman" w:hAnsi="Times New Roman" w:cs="Times New Roman"/>
          <w:lang w:val="en-GB"/>
        </w:rPr>
        <w:t xml:space="preserve"> </w:t>
      </w:r>
      <w:r w:rsidR="00DC2397">
        <w:rPr>
          <w:rFonts w:ascii="Times New Roman" w:hAnsi="Times New Roman" w:cs="Times New Roman"/>
          <w:lang w:val="en-GB"/>
        </w:rPr>
        <w:t>for which</w:t>
      </w:r>
      <w:r w:rsidR="00801870" w:rsidRPr="00122B28">
        <w:rPr>
          <w:rFonts w:ascii="Times New Roman" w:hAnsi="Times New Roman" w:cs="Times New Roman"/>
          <w:lang w:val="en-GB"/>
        </w:rPr>
        <w:t xml:space="preserve"> the global maximum will be even harder to find. With a previous version of the model</w:t>
      </w:r>
      <w:r w:rsidR="00DE157B">
        <w:rPr>
          <w:rFonts w:ascii="Times New Roman" w:hAnsi="Times New Roman" w:cs="Times New Roman"/>
          <w:lang w:val="en-GB"/>
        </w:rPr>
        <w:t>,</w:t>
      </w:r>
      <w:r w:rsidR="00801870" w:rsidRPr="00122B28">
        <w:rPr>
          <w:rFonts w:ascii="Times New Roman" w:hAnsi="Times New Roman" w:cs="Times New Roman"/>
          <w:lang w:val="en-GB"/>
        </w:rPr>
        <w:t xml:space="preserve"> particle swarm optimization was used with some l</w:t>
      </w:r>
      <w:r w:rsidR="00827DBA">
        <w:rPr>
          <w:rFonts w:ascii="Times New Roman" w:hAnsi="Times New Roman" w:cs="Times New Roman"/>
          <w:lang w:val="en-GB"/>
        </w:rPr>
        <w:t>evel of success (González 2008</w:t>
      </w:r>
      <w:r w:rsidR="00677406" w:rsidRPr="00122B28">
        <w:rPr>
          <w:rFonts w:ascii="Times New Roman" w:hAnsi="Times New Roman" w:cs="Times New Roman"/>
          <w:lang w:val="en-GB"/>
        </w:rPr>
        <w:t>), though the particular platform used at the time (</w:t>
      </w:r>
      <w:proofErr w:type="spellStart"/>
      <w:r w:rsidR="00677406" w:rsidRPr="00122B28">
        <w:rPr>
          <w:rFonts w:ascii="Times New Roman" w:hAnsi="Times New Roman" w:cs="Times New Roman"/>
          <w:lang w:val="en-GB"/>
        </w:rPr>
        <w:t>Matlab</w:t>
      </w:r>
      <w:proofErr w:type="spellEnd"/>
      <w:r w:rsidR="00677406" w:rsidRPr="00122B28">
        <w:rPr>
          <w:rFonts w:ascii="Times New Roman" w:hAnsi="Times New Roman" w:cs="Times New Roman"/>
          <w:lang w:val="en-GB"/>
        </w:rPr>
        <w:t xml:space="preserve">) limited </w:t>
      </w:r>
      <w:r w:rsidR="00200488">
        <w:rPr>
          <w:rFonts w:ascii="Times New Roman" w:hAnsi="Times New Roman" w:cs="Times New Roman"/>
          <w:lang w:val="en-GB"/>
        </w:rPr>
        <w:t>computational speed</w:t>
      </w:r>
      <w:r w:rsidR="00677406" w:rsidRPr="00122B28">
        <w:rPr>
          <w:rFonts w:ascii="Times New Roman" w:hAnsi="Times New Roman" w:cs="Times New Roman"/>
          <w:lang w:val="en-GB"/>
        </w:rPr>
        <w:t>.</w:t>
      </w:r>
    </w:p>
    <w:p w14:paraId="1D08EA95" w14:textId="3F9FF5DA" w:rsidR="005159DD" w:rsidRPr="00F55DB9" w:rsidRDefault="005159DD"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Integrated integral projection models</w:t>
      </w:r>
    </w:p>
    <w:p w14:paraId="6FA36B14" w14:textId="74351365" w:rsidR="0034678F" w:rsidRPr="00122B28" w:rsidRDefault="0034678F"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Although </w:t>
      </w:r>
      <w:proofErr w:type="spellStart"/>
      <w:r w:rsidRPr="00122B28">
        <w:rPr>
          <w:rFonts w:ascii="Times New Roman" w:hAnsi="Times New Roman" w:cs="Times New Roman"/>
          <w:lang w:val="en-GB"/>
        </w:rPr>
        <w:t>Schaub</w:t>
      </w:r>
      <w:proofErr w:type="spellEnd"/>
      <w:r w:rsidRPr="00122B28">
        <w:rPr>
          <w:rFonts w:ascii="Times New Roman" w:hAnsi="Times New Roman" w:cs="Times New Roman"/>
          <w:lang w:val="en-GB"/>
        </w:rPr>
        <w:t xml:space="preserve"> &amp; </w:t>
      </w:r>
      <w:proofErr w:type="spellStart"/>
      <w:r w:rsidRPr="00122B28">
        <w:rPr>
          <w:rFonts w:ascii="Times New Roman" w:hAnsi="Times New Roman" w:cs="Times New Roman"/>
          <w:lang w:val="en-GB"/>
        </w:rPr>
        <w:t>Abadi</w:t>
      </w:r>
      <w:proofErr w:type="spellEnd"/>
      <w:r w:rsidRPr="00122B28">
        <w:rPr>
          <w:rFonts w:ascii="Times New Roman" w:hAnsi="Times New Roman" w:cs="Times New Roman"/>
          <w:lang w:val="en-GB"/>
        </w:rPr>
        <w:t xml:space="preserve"> (2011) clearly point</w:t>
      </w:r>
      <w:r w:rsidR="00B14DF1" w:rsidRPr="00122B28">
        <w:rPr>
          <w:rFonts w:ascii="Times New Roman" w:hAnsi="Times New Roman" w:cs="Times New Roman"/>
          <w:lang w:val="en-GB"/>
        </w:rPr>
        <w:t>ed</w:t>
      </w:r>
      <w:r w:rsidRPr="00122B28">
        <w:rPr>
          <w:rFonts w:ascii="Times New Roman" w:hAnsi="Times New Roman" w:cs="Times New Roman"/>
          <w:lang w:val="en-GB"/>
        </w:rPr>
        <w:t xml:space="preserve"> towards the application of </w:t>
      </w:r>
      <w:proofErr w:type="spellStart"/>
      <w:r w:rsidR="00376008">
        <w:rPr>
          <w:rFonts w:ascii="Times New Roman" w:hAnsi="Times New Roman" w:cs="Times New Roman"/>
          <w:lang w:val="en-GB"/>
        </w:rPr>
        <w:t>IPopM</w:t>
      </w:r>
      <w:r w:rsidRPr="00122B28">
        <w:rPr>
          <w:rFonts w:ascii="Times New Roman" w:hAnsi="Times New Roman" w:cs="Times New Roman"/>
          <w:lang w:val="en-GB"/>
        </w:rPr>
        <w:t>s</w:t>
      </w:r>
      <w:proofErr w:type="spellEnd"/>
      <w:r w:rsidRPr="00122B28">
        <w:rPr>
          <w:rFonts w:ascii="Times New Roman" w:hAnsi="Times New Roman" w:cs="Times New Roman"/>
          <w:lang w:val="en-GB"/>
        </w:rPr>
        <w:t xml:space="preserve"> to </w:t>
      </w:r>
      <w:proofErr w:type="spellStart"/>
      <w:r w:rsidR="00376008">
        <w:rPr>
          <w:rFonts w:ascii="Times New Roman" w:hAnsi="Times New Roman" w:cs="Times New Roman"/>
          <w:lang w:val="en-GB"/>
        </w:rPr>
        <w:t>IProjM</w:t>
      </w:r>
      <w:r w:rsidRPr="00122B28">
        <w:rPr>
          <w:rFonts w:ascii="Times New Roman" w:hAnsi="Times New Roman" w:cs="Times New Roman"/>
          <w:lang w:val="en-GB"/>
        </w:rPr>
        <w:t>s</w:t>
      </w:r>
      <w:proofErr w:type="spellEnd"/>
      <w:r w:rsidRPr="00122B28">
        <w:rPr>
          <w:rFonts w:ascii="Times New Roman" w:hAnsi="Times New Roman" w:cs="Times New Roman"/>
          <w:lang w:val="en-GB"/>
        </w:rPr>
        <w:t xml:space="preserve">, </w:t>
      </w:r>
      <w:r w:rsidR="00645455" w:rsidRPr="00122B28">
        <w:rPr>
          <w:rFonts w:ascii="Times New Roman" w:hAnsi="Times New Roman" w:cs="Times New Roman"/>
          <w:lang w:val="en-GB"/>
        </w:rPr>
        <w:t>such work has, to our knowledge, not been performed yet. However, the idea of using multiple sources of information to inform the estimation of vital rates is not new. Partial information is a constant</w:t>
      </w:r>
      <w:r w:rsidR="00AB6424">
        <w:rPr>
          <w:rFonts w:ascii="Times New Roman" w:hAnsi="Times New Roman" w:cs="Times New Roman"/>
          <w:lang w:val="en-GB"/>
        </w:rPr>
        <w:t xml:space="preserve"> in population ecology, and </w:t>
      </w:r>
      <w:proofErr w:type="spellStart"/>
      <w:r w:rsidR="003A7CCC">
        <w:rPr>
          <w:rFonts w:ascii="Times New Roman" w:hAnsi="Times New Roman" w:cs="Times New Roman"/>
          <w:lang w:val="en-GB"/>
        </w:rPr>
        <w:t>IPopMs</w:t>
      </w:r>
      <w:proofErr w:type="spellEnd"/>
      <w:r w:rsidR="003A7CCC">
        <w:rPr>
          <w:rFonts w:ascii="Times New Roman" w:hAnsi="Times New Roman" w:cs="Times New Roman"/>
          <w:lang w:val="en-GB"/>
        </w:rPr>
        <w:t xml:space="preserve"> allows for </w:t>
      </w:r>
      <w:r w:rsidR="00AB6424">
        <w:rPr>
          <w:rFonts w:ascii="Times New Roman" w:hAnsi="Times New Roman" w:cs="Times New Roman"/>
          <w:lang w:val="en-GB"/>
        </w:rPr>
        <w:t xml:space="preserve">the use of </w:t>
      </w:r>
      <w:r w:rsidR="003A7CCC">
        <w:rPr>
          <w:rFonts w:ascii="Times New Roman" w:hAnsi="Times New Roman" w:cs="Times New Roman"/>
          <w:lang w:val="en-GB"/>
        </w:rPr>
        <w:t>all possible sources of data into the estimation of the vital rates, which are the usually the harder part of any population study.</w:t>
      </w:r>
    </w:p>
    <w:p w14:paraId="25784268" w14:textId="30E14F06" w:rsidR="00051741" w:rsidRDefault="00911E30" w:rsidP="00DF2449">
      <w:pPr>
        <w:spacing w:line="480" w:lineRule="auto"/>
        <w:rPr>
          <w:rFonts w:ascii="Times New Roman" w:hAnsi="Times New Roman" w:cs="Times New Roman"/>
          <w:lang w:val="en-GB"/>
        </w:rPr>
      </w:pPr>
      <w:r>
        <w:rPr>
          <w:rFonts w:ascii="Times New Roman" w:hAnsi="Times New Roman" w:cs="Times New Roman"/>
          <w:lang w:val="en-GB"/>
        </w:rPr>
        <w:tab/>
      </w:r>
      <w:r w:rsidR="00E31875" w:rsidRPr="00122B28">
        <w:rPr>
          <w:rFonts w:ascii="Times New Roman" w:hAnsi="Times New Roman" w:cs="Times New Roman"/>
          <w:lang w:val="en-GB"/>
        </w:rPr>
        <w:t>Here we explored the scenarios where one, two, or</w:t>
      </w:r>
      <w:r>
        <w:rPr>
          <w:rFonts w:ascii="Times New Roman" w:hAnsi="Times New Roman" w:cs="Times New Roman"/>
          <w:lang w:val="en-GB"/>
        </w:rPr>
        <w:t xml:space="preserve"> three vital rates were unknown, showing how our method performs with every possible scenario of restricted information on these rates. </w:t>
      </w:r>
      <w:r w:rsidR="008A3D7D" w:rsidRPr="00122B28">
        <w:rPr>
          <w:rFonts w:ascii="Times New Roman" w:hAnsi="Times New Roman" w:cs="Times New Roman"/>
          <w:lang w:val="en-GB"/>
        </w:rPr>
        <w:t>Results</w:t>
      </w:r>
      <w:r w:rsidR="00D32D9F" w:rsidRPr="00122B28">
        <w:rPr>
          <w:rFonts w:ascii="Times New Roman" w:hAnsi="Times New Roman" w:cs="Times New Roman"/>
          <w:lang w:val="en-GB"/>
        </w:rPr>
        <w:t xml:space="preserve"> show that the estimation</w:t>
      </w:r>
      <w:r>
        <w:rPr>
          <w:rFonts w:ascii="Times New Roman" w:hAnsi="Times New Roman" w:cs="Times New Roman"/>
          <w:lang w:val="en-GB"/>
        </w:rPr>
        <w:t xml:space="preserve"> of one or two vital rates is straight forward, since a few starting points (and in most cases only one) will be enough to find the correct parameter values associated to the missing vital rates.</w:t>
      </w:r>
    </w:p>
    <w:p w14:paraId="64CAD1C4" w14:textId="4F622063" w:rsidR="00911E30" w:rsidRDefault="00911E30" w:rsidP="00DF2449">
      <w:pPr>
        <w:spacing w:line="480" w:lineRule="auto"/>
        <w:rPr>
          <w:rFonts w:ascii="Times New Roman" w:hAnsi="Times New Roman" w:cs="Times New Roman"/>
          <w:lang w:val="en-GB"/>
        </w:rPr>
      </w:pPr>
      <w:r>
        <w:rPr>
          <w:rFonts w:ascii="Times New Roman" w:hAnsi="Times New Roman" w:cs="Times New Roman"/>
          <w:lang w:val="en-GB"/>
        </w:rPr>
        <w:tab/>
      </w:r>
      <w:r w:rsidRPr="00AB08EA">
        <w:rPr>
          <w:rFonts w:ascii="Times New Roman" w:hAnsi="Times New Roman" w:cs="Times New Roman"/>
          <w:highlight w:val="yellow"/>
          <w:lang w:val="en-GB"/>
        </w:rPr>
        <w:t>When three vital rates are unknown...</w:t>
      </w:r>
    </w:p>
    <w:p w14:paraId="1DE4035F" w14:textId="5A76D9D9" w:rsidR="00911E30" w:rsidRPr="005C7C16" w:rsidRDefault="00911E30" w:rsidP="00DF2449">
      <w:pPr>
        <w:spacing w:line="480" w:lineRule="auto"/>
        <w:rPr>
          <w:rFonts w:ascii="Times New Roman" w:hAnsi="Times New Roman" w:cs="Times New Roman"/>
          <w:lang w:val="en-GB"/>
        </w:rPr>
      </w:pPr>
      <w:r>
        <w:rPr>
          <w:rFonts w:ascii="Times New Roman" w:hAnsi="Times New Roman" w:cs="Times New Roman"/>
          <w:lang w:val="en-GB"/>
        </w:rPr>
        <w:tab/>
        <w:t>Finally, the limiting case, where no information on the vital rates is available, is, as discussed in the previous section, a challenging task.</w:t>
      </w:r>
    </w:p>
    <w:p w14:paraId="051D4B29" w14:textId="49D9795E" w:rsidR="00882DFA" w:rsidRPr="005C7C16" w:rsidRDefault="00AB6424" w:rsidP="00DF2449">
      <w:pPr>
        <w:spacing w:line="480" w:lineRule="auto"/>
        <w:rPr>
          <w:rFonts w:ascii="Times New Roman" w:hAnsi="Times New Roman" w:cs="Times New Roman"/>
          <w:b/>
          <w:i/>
          <w:lang w:val="en-GB"/>
        </w:rPr>
      </w:pPr>
      <w:r>
        <w:rPr>
          <w:rFonts w:ascii="Times New Roman" w:hAnsi="Times New Roman" w:cs="Times New Roman"/>
          <w:b/>
          <w:i/>
          <w:lang w:val="en-GB"/>
        </w:rPr>
        <w:t>Population-level models</w:t>
      </w:r>
    </w:p>
    <w:p w14:paraId="6881A39C" w14:textId="77777777" w:rsidR="00482D79" w:rsidRDefault="00AB6424" w:rsidP="00DF2449">
      <w:pPr>
        <w:spacing w:line="480" w:lineRule="auto"/>
        <w:rPr>
          <w:rFonts w:ascii="Times New Roman" w:hAnsi="Times New Roman" w:cs="Times New Roman"/>
          <w:lang w:val="en-GB"/>
        </w:rPr>
      </w:pPr>
      <w:r>
        <w:rPr>
          <w:rFonts w:ascii="Times New Roman" w:hAnsi="Times New Roman" w:cs="Times New Roman"/>
          <w:lang w:val="en-GB"/>
        </w:rPr>
        <w:t>F</w:t>
      </w:r>
      <w:r w:rsidR="00882DFA" w:rsidRPr="00122B28">
        <w:rPr>
          <w:rFonts w:ascii="Times New Roman" w:hAnsi="Times New Roman" w:cs="Times New Roman"/>
          <w:lang w:val="en-GB"/>
        </w:rPr>
        <w:t>it</w:t>
      </w:r>
      <w:r>
        <w:rPr>
          <w:rFonts w:ascii="Times New Roman" w:hAnsi="Times New Roman" w:cs="Times New Roman"/>
          <w:lang w:val="en-GB"/>
        </w:rPr>
        <w:t>ting</w:t>
      </w:r>
      <w:r w:rsidR="00882DFA" w:rsidRPr="00122B28">
        <w:rPr>
          <w:rFonts w:ascii="Times New Roman" w:hAnsi="Times New Roman" w:cs="Times New Roman"/>
          <w:lang w:val="en-GB"/>
        </w:rPr>
        <w:t xml:space="preserve"> observed population structures to an </w:t>
      </w:r>
      <w:proofErr w:type="spellStart"/>
      <w:r w:rsidR="00376008">
        <w:rPr>
          <w:rFonts w:ascii="Times New Roman" w:hAnsi="Times New Roman" w:cs="Times New Roman"/>
          <w:lang w:val="en-GB"/>
        </w:rPr>
        <w:t>IProjM</w:t>
      </w:r>
      <w:proofErr w:type="spellEnd"/>
      <w:r>
        <w:rPr>
          <w:rFonts w:ascii="Times New Roman" w:hAnsi="Times New Roman" w:cs="Times New Roman"/>
          <w:lang w:val="en-GB"/>
        </w:rPr>
        <w:t xml:space="preserve"> structure</w:t>
      </w:r>
      <w:r w:rsidR="00882DFA" w:rsidRPr="00122B28">
        <w:rPr>
          <w:rFonts w:ascii="Times New Roman" w:hAnsi="Times New Roman" w:cs="Times New Roman"/>
          <w:lang w:val="en-GB"/>
        </w:rPr>
        <w:t xml:space="preserve"> </w:t>
      </w:r>
      <w:r>
        <w:rPr>
          <w:rFonts w:ascii="Times New Roman" w:hAnsi="Times New Roman" w:cs="Times New Roman"/>
          <w:lang w:val="en-GB"/>
        </w:rPr>
        <w:t>has been seen as a strategy to use population-level information to infer population-level vital rates. The idea behind this approach is that individual-level information gathered through the follow-up of the life cycle of individuals in a populati</w:t>
      </w:r>
      <w:r w:rsidR="00482D79">
        <w:rPr>
          <w:rFonts w:ascii="Times New Roman" w:hAnsi="Times New Roman" w:cs="Times New Roman"/>
          <w:lang w:val="en-GB"/>
        </w:rPr>
        <w:t>on does not necessarily capture</w:t>
      </w:r>
      <w:r>
        <w:rPr>
          <w:rFonts w:ascii="Times New Roman" w:hAnsi="Times New Roman" w:cs="Times New Roman"/>
          <w:lang w:val="en-GB"/>
        </w:rPr>
        <w:t xml:space="preserve"> the processes that occur at the population level. To remedy this, population structures </w:t>
      </w:r>
      <w:r w:rsidR="00132DE0">
        <w:rPr>
          <w:rFonts w:ascii="Times New Roman" w:hAnsi="Times New Roman" w:cs="Times New Roman"/>
          <w:lang w:val="en-GB"/>
        </w:rPr>
        <w:t>have been</w:t>
      </w:r>
      <w:r>
        <w:rPr>
          <w:rFonts w:ascii="Times New Roman" w:hAnsi="Times New Roman" w:cs="Times New Roman"/>
          <w:lang w:val="en-GB"/>
        </w:rPr>
        <w:t xml:space="preserve"> seen as a better source of information from where to infer the vital rates </w:t>
      </w:r>
      <w:r w:rsidR="00882DFA" w:rsidRPr="00122B28">
        <w:rPr>
          <w:rFonts w:ascii="Times New Roman" w:hAnsi="Times New Roman" w:cs="Times New Roman"/>
          <w:lang w:val="en-GB"/>
        </w:rPr>
        <w:t>(</w:t>
      </w:r>
      <w:proofErr w:type="spellStart"/>
      <w:r w:rsidR="00882DFA" w:rsidRPr="00122B28">
        <w:rPr>
          <w:rFonts w:ascii="Times New Roman" w:hAnsi="Times New Roman" w:cs="Times New Roman"/>
          <w:lang w:val="en-GB"/>
        </w:rPr>
        <w:t>Ghosh</w:t>
      </w:r>
      <w:proofErr w:type="spellEnd"/>
      <w:r w:rsidR="00882DFA" w:rsidRPr="00122B28">
        <w:rPr>
          <w:rFonts w:ascii="Times New Roman" w:hAnsi="Times New Roman" w:cs="Times New Roman"/>
          <w:lang w:val="en-GB"/>
        </w:rPr>
        <w:t xml:space="preserve">, </w:t>
      </w:r>
      <w:proofErr w:type="spellStart"/>
      <w:r w:rsidR="00882DFA" w:rsidRPr="00122B28">
        <w:rPr>
          <w:rFonts w:ascii="Times New Roman" w:hAnsi="Times New Roman" w:cs="Times New Roman"/>
          <w:lang w:val="en-GB"/>
        </w:rPr>
        <w:t>Gelfand</w:t>
      </w:r>
      <w:proofErr w:type="spellEnd"/>
      <w:r w:rsidR="00882DFA" w:rsidRPr="00122B28">
        <w:rPr>
          <w:rFonts w:ascii="Times New Roman" w:hAnsi="Times New Roman" w:cs="Times New Roman"/>
          <w:lang w:val="en-GB"/>
        </w:rPr>
        <w:t xml:space="preserve"> &amp; Clark 2012; </w:t>
      </w:r>
      <w:proofErr w:type="spellStart"/>
      <w:r w:rsidR="00882DFA" w:rsidRPr="00122B28">
        <w:rPr>
          <w:rFonts w:ascii="Times New Roman" w:hAnsi="Times New Roman" w:cs="Times New Roman"/>
          <w:lang w:val="en-GB"/>
        </w:rPr>
        <w:t>Gelfand</w:t>
      </w:r>
      <w:proofErr w:type="spellEnd"/>
      <w:r w:rsidR="00882DFA" w:rsidRPr="00122B28">
        <w:rPr>
          <w:rFonts w:ascii="Times New Roman" w:hAnsi="Times New Roman" w:cs="Times New Roman"/>
          <w:lang w:val="en-GB"/>
        </w:rPr>
        <w:t xml:space="preserve">, </w:t>
      </w:r>
      <w:proofErr w:type="spellStart"/>
      <w:r w:rsidR="00882DFA" w:rsidRPr="00122B28">
        <w:rPr>
          <w:rFonts w:ascii="Times New Roman" w:hAnsi="Times New Roman" w:cs="Times New Roman"/>
          <w:lang w:val="en-GB"/>
        </w:rPr>
        <w:t>Ghosh</w:t>
      </w:r>
      <w:proofErr w:type="spellEnd"/>
      <w:r w:rsidR="00882DFA" w:rsidRPr="00122B28">
        <w:rPr>
          <w:rFonts w:ascii="Times New Roman" w:hAnsi="Times New Roman" w:cs="Times New Roman"/>
          <w:lang w:val="en-GB"/>
        </w:rPr>
        <w:t xml:space="preserve"> &amp; Clark 2013).</w:t>
      </w:r>
      <w:r>
        <w:rPr>
          <w:rFonts w:ascii="Times New Roman" w:hAnsi="Times New Roman" w:cs="Times New Roman"/>
          <w:lang w:val="en-GB"/>
        </w:rPr>
        <w:t xml:space="preserve"> </w:t>
      </w:r>
      <w:r w:rsidR="00132DE0">
        <w:rPr>
          <w:rFonts w:ascii="Times New Roman" w:hAnsi="Times New Roman" w:cs="Times New Roman"/>
          <w:lang w:val="en-GB"/>
        </w:rPr>
        <w:t xml:space="preserve">This approach, presented </w:t>
      </w:r>
      <w:r>
        <w:rPr>
          <w:rFonts w:ascii="Times New Roman" w:hAnsi="Times New Roman" w:cs="Times New Roman"/>
          <w:lang w:val="en-GB"/>
        </w:rPr>
        <w:t xml:space="preserve">by </w:t>
      </w:r>
      <w:proofErr w:type="spellStart"/>
      <w:r w:rsidRPr="00122B28">
        <w:rPr>
          <w:rFonts w:ascii="Times New Roman" w:hAnsi="Times New Roman" w:cs="Times New Roman"/>
          <w:lang w:val="en-GB"/>
        </w:rPr>
        <w:t>Ghosh</w:t>
      </w:r>
      <w:proofErr w:type="spellEnd"/>
      <w:r w:rsidRPr="00122B28">
        <w:rPr>
          <w:rFonts w:ascii="Times New Roman" w:hAnsi="Times New Roman" w:cs="Times New Roman"/>
          <w:lang w:val="en-GB"/>
        </w:rPr>
        <w:t xml:space="preserve">, </w:t>
      </w:r>
      <w:proofErr w:type="spellStart"/>
      <w:r w:rsidRPr="00122B28">
        <w:rPr>
          <w:rFonts w:ascii="Times New Roman" w:hAnsi="Times New Roman" w:cs="Times New Roman"/>
          <w:lang w:val="en-GB"/>
        </w:rPr>
        <w:t>Gelfand</w:t>
      </w:r>
      <w:proofErr w:type="spellEnd"/>
      <w:r w:rsidRPr="00122B28">
        <w:rPr>
          <w:rFonts w:ascii="Times New Roman" w:hAnsi="Times New Roman" w:cs="Times New Roman"/>
          <w:lang w:val="en-GB"/>
        </w:rPr>
        <w:t xml:space="preserve"> &amp; Clark</w:t>
      </w:r>
      <w:r>
        <w:rPr>
          <w:rFonts w:ascii="Times New Roman" w:hAnsi="Times New Roman" w:cs="Times New Roman"/>
          <w:lang w:val="en-GB"/>
        </w:rPr>
        <w:t xml:space="preserve"> (2012)</w:t>
      </w:r>
      <w:r w:rsidR="00132DE0">
        <w:rPr>
          <w:rFonts w:ascii="Times New Roman" w:hAnsi="Times New Roman" w:cs="Times New Roman"/>
          <w:lang w:val="en-GB"/>
        </w:rPr>
        <w:t>,</w:t>
      </w:r>
      <w:r>
        <w:rPr>
          <w:rFonts w:ascii="Times New Roman" w:hAnsi="Times New Roman" w:cs="Times New Roman"/>
          <w:lang w:val="en-GB"/>
        </w:rPr>
        <w:t xml:space="preserve"> converges to a similar statistical </w:t>
      </w:r>
      <w:r w:rsidR="00D008C9">
        <w:rPr>
          <w:rFonts w:ascii="Times New Roman" w:hAnsi="Times New Roman" w:cs="Times New Roman"/>
          <w:lang w:val="en-GB"/>
        </w:rPr>
        <w:t>method</w:t>
      </w:r>
      <w:r>
        <w:rPr>
          <w:rFonts w:ascii="Times New Roman" w:hAnsi="Times New Roman" w:cs="Times New Roman"/>
          <w:lang w:val="en-GB"/>
        </w:rPr>
        <w:t xml:space="preserve"> to infer the vital rates. </w:t>
      </w:r>
    </w:p>
    <w:p w14:paraId="6F88E85F" w14:textId="4CEAB773" w:rsidR="00A762C8" w:rsidRDefault="00482D79" w:rsidP="00DF2449">
      <w:pPr>
        <w:spacing w:line="480" w:lineRule="auto"/>
        <w:rPr>
          <w:rFonts w:ascii="Times New Roman" w:hAnsi="Times New Roman" w:cs="Times New Roman"/>
          <w:lang w:val="en-GB"/>
        </w:rPr>
      </w:pPr>
      <w:r>
        <w:rPr>
          <w:rFonts w:ascii="Times New Roman" w:hAnsi="Times New Roman" w:cs="Times New Roman"/>
          <w:lang w:val="en-GB"/>
        </w:rPr>
        <w:tab/>
      </w:r>
      <w:r w:rsidR="00AB6424">
        <w:rPr>
          <w:rFonts w:ascii="Times New Roman" w:hAnsi="Times New Roman" w:cs="Times New Roman"/>
          <w:lang w:val="en-GB"/>
        </w:rPr>
        <w:t xml:space="preserve">Under such population-level conception, we believe that population size is also another piece of </w:t>
      </w:r>
      <w:r>
        <w:rPr>
          <w:rFonts w:ascii="Times New Roman" w:hAnsi="Times New Roman" w:cs="Times New Roman"/>
          <w:lang w:val="en-GB"/>
        </w:rPr>
        <w:t xml:space="preserve">valuable </w:t>
      </w:r>
      <w:r w:rsidR="00AB6424">
        <w:rPr>
          <w:rFonts w:ascii="Times New Roman" w:hAnsi="Times New Roman" w:cs="Times New Roman"/>
          <w:lang w:val="en-GB"/>
        </w:rPr>
        <w:t>information that would be useful to incorporate into</w:t>
      </w:r>
      <w:r w:rsidR="00D008C9">
        <w:rPr>
          <w:rFonts w:ascii="Times New Roman" w:hAnsi="Times New Roman" w:cs="Times New Roman"/>
          <w:lang w:val="en-GB"/>
        </w:rPr>
        <w:t xml:space="preserve"> the estimation of the parame</w:t>
      </w:r>
      <w:r w:rsidR="00132DE0">
        <w:rPr>
          <w:rFonts w:ascii="Times New Roman" w:hAnsi="Times New Roman" w:cs="Times New Roman"/>
          <w:lang w:val="en-GB"/>
        </w:rPr>
        <w:t xml:space="preserve">ters of an </w:t>
      </w:r>
      <w:proofErr w:type="spellStart"/>
      <w:r w:rsidR="00376008">
        <w:rPr>
          <w:rFonts w:ascii="Times New Roman" w:hAnsi="Times New Roman" w:cs="Times New Roman"/>
          <w:lang w:val="en-GB"/>
        </w:rPr>
        <w:t>IProjM</w:t>
      </w:r>
      <w:proofErr w:type="spellEnd"/>
      <w:r w:rsidR="00132DE0">
        <w:rPr>
          <w:rFonts w:ascii="Times New Roman" w:hAnsi="Times New Roman" w:cs="Times New Roman"/>
          <w:lang w:val="en-GB"/>
        </w:rPr>
        <w:t>.</w:t>
      </w:r>
      <w:r>
        <w:rPr>
          <w:rFonts w:ascii="Times New Roman" w:hAnsi="Times New Roman" w:cs="Times New Roman"/>
          <w:lang w:val="en-GB"/>
        </w:rPr>
        <w:t xml:space="preserve"> </w:t>
      </w:r>
      <w:r w:rsidR="00A762C8">
        <w:rPr>
          <w:rFonts w:ascii="Times New Roman" w:hAnsi="Times New Roman" w:cs="Times New Roman"/>
          <w:lang w:val="en-GB"/>
        </w:rPr>
        <w:t xml:space="preserve">The use of population size is also supported by similar work done with matrix projection models (Fournier, Hampton &amp; </w:t>
      </w:r>
      <w:proofErr w:type="spellStart"/>
      <w:r w:rsidR="00A762C8">
        <w:rPr>
          <w:rFonts w:ascii="Times New Roman" w:hAnsi="Times New Roman" w:cs="Times New Roman"/>
          <w:lang w:val="en-GB"/>
        </w:rPr>
        <w:t>Sibert</w:t>
      </w:r>
      <w:proofErr w:type="spellEnd"/>
      <w:r w:rsidR="00A762C8">
        <w:rPr>
          <w:rFonts w:ascii="Times New Roman" w:hAnsi="Times New Roman" w:cs="Times New Roman"/>
          <w:lang w:val="en-GB"/>
        </w:rPr>
        <w:t xml:space="preserve"> 1998).</w:t>
      </w:r>
    </w:p>
    <w:p w14:paraId="76B488FF" w14:textId="5E2968E0" w:rsidR="00482D79" w:rsidRPr="005C7C16" w:rsidRDefault="00A762C8" w:rsidP="00DF2449">
      <w:pPr>
        <w:spacing w:line="480" w:lineRule="auto"/>
        <w:rPr>
          <w:rFonts w:ascii="Times New Roman" w:hAnsi="Times New Roman" w:cs="Times New Roman"/>
          <w:lang w:val="en-GB"/>
        </w:rPr>
      </w:pPr>
      <w:r>
        <w:rPr>
          <w:rFonts w:ascii="Times New Roman" w:hAnsi="Times New Roman" w:cs="Times New Roman"/>
          <w:lang w:val="en-GB"/>
        </w:rPr>
        <w:tab/>
      </w:r>
      <w:r w:rsidR="00283D76" w:rsidRPr="00283D76">
        <w:rPr>
          <w:rFonts w:ascii="Times New Roman" w:hAnsi="Times New Roman" w:cs="Times New Roman"/>
          <w:highlight w:val="yellow"/>
          <w:lang w:val="en-GB"/>
        </w:rPr>
        <w:t>In our model, we incorporated both sources of information through a weighted likelihood...</w:t>
      </w:r>
      <w:r w:rsidR="00283D76">
        <w:rPr>
          <w:rFonts w:ascii="Times New Roman" w:hAnsi="Times New Roman" w:cs="Times New Roman"/>
          <w:lang w:val="en-GB"/>
        </w:rPr>
        <w:t xml:space="preserve"> Looking at the population size time series can also be useful to identify density dependence, and to account for it in the </w:t>
      </w:r>
      <w:proofErr w:type="spellStart"/>
      <w:r w:rsidR="00283D76">
        <w:rPr>
          <w:rFonts w:ascii="Times New Roman" w:hAnsi="Times New Roman" w:cs="Times New Roman"/>
          <w:lang w:val="en-GB"/>
        </w:rPr>
        <w:t>IProjM</w:t>
      </w:r>
      <w:proofErr w:type="spellEnd"/>
      <w:r w:rsidR="00283D76">
        <w:rPr>
          <w:rFonts w:ascii="Times New Roman" w:hAnsi="Times New Roman" w:cs="Times New Roman"/>
          <w:lang w:val="en-GB"/>
        </w:rPr>
        <w:t xml:space="preserve">.  </w:t>
      </w:r>
    </w:p>
    <w:p w14:paraId="10C23C6D" w14:textId="4ADDE3A4" w:rsidR="0021202C" w:rsidRPr="00122B28" w:rsidRDefault="00CF3FFF"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Limitations of the method</w:t>
      </w:r>
    </w:p>
    <w:p w14:paraId="3D72E2FE" w14:textId="3D4B8A58" w:rsidR="00CF3FFF" w:rsidRPr="00122B28" w:rsidRDefault="00CF3FFF" w:rsidP="00DF2449">
      <w:pPr>
        <w:spacing w:line="480" w:lineRule="auto"/>
        <w:rPr>
          <w:rFonts w:ascii="Times New Roman" w:hAnsi="Times New Roman" w:cs="Times New Roman"/>
          <w:lang w:val="en-GB"/>
        </w:rPr>
      </w:pPr>
      <w:r w:rsidRPr="00122B28">
        <w:rPr>
          <w:rFonts w:ascii="Times New Roman" w:hAnsi="Times New Roman" w:cs="Times New Roman"/>
          <w:lang w:val="en-GB"/>
        </w:rPr>
        <w:t xml:space="preserve">As with all statistical models, confidence in the estimated parameter values depends on </w:t>
      </w:r>
      <w:r w:rsidR="00F14D7D">
        <w:rPr>
          <w:rFonts w:ascii="Times New Roman" w:hAnsi="Times New Roman" w:cs="Times New Roman"/>
          <w:lang w:val="en-GB"/>
        </w:rPr>
        <w:t>data availability</w:t>
      </w:r>
      <w:r w:rsidRPr="00122B28">
        <w:rPr>
          <w:rFonts w:ascii="Times New Roman" w:hAnsi="Times New Roman" w:cs="Times New Roman"/>
          <w:lang w:val="en-GB"/>
        </w:rPr>
        <w:t xml:space="preserve">. The </w:t>
      </w:r>
      <w:r w:rsidR="00BE0861">
        <w:rPr>
          <w:rFonts w:ascii="Times New Roman" w:hAnsi="Times New Roman" w:cs="Times New Roman"/>
          <w:lang w:val="en-GB"/>
        </w:rPr>
        <w:t>smaller the data set,</w:t>
      </w:r>
      <w:r w:rsidRPr="00122B28">
        <w:rPr>
          <w:rFonts w:ascii="Times New Roman" w:hAnsi="Times New Roman" w:cs="Times New Roman"/>
          <w:lang w:val="en-GB"/>
        </w:rPr>
        <w:t xml:space="preserve"> the more difficult</w:t>
      </w:r>
      <w:r w:rsidR="00BE0861">
        <w:rPr>
          <w:rFonts w:ascii="Times New Roman" w:hAnsi="Times New Roman" w:cs="Times New Roman"/>
          <w:lang w:val="en-GB"/>
        </w:rPr>
        <w:t xml:space="preserve"> will be to provide</w:t>
      </w:r>
      <w:r w:rsidRPr="00122B28">
        <w:rPr>
          <w:rFonts w:ascii="Times New Roman" w:hAnsi="Times New Roman" w:cs="Times New Roman"/>
          <w:lang w:val="en-GB"/>
        </w:rPr>
        <w:t xml:space="preserve"> </w:t>
      </w:r>
      <w:r w:rsidR="00BE0861">
        <w:rPr>
          <w:rFonts w:ascii="Times New Roman" w:hAnsi="Times New Roman" w:cs="Times New Roman"/>
          <w:lang w:val="en-GB"/>
        </w:rPr>
        <w:t>accurate</w:t>
      </w:r>
      <w:r w:rsidRPr="00122B28">
        <w:rPr>
          <w:rFonts w:ascii="Times New Roman" w:hAnsi="Times New Roman" w:cs="Times New Roman"/>
          <w:lang w:val="en-GB"/>
        </w:rPr>
        <w:t xml:space="preserve"> reconstructions of the vital rates. </w:t>
      </w:r>
      <w:r w:rsidR="00F14D7D">
        <w:rPr>
          <w:rFonts w:ascii="Times New Roman" w:hAnsi="Times New Roman" w:cs="Times New Roman"/>
          <w:lang w:val="en-GB"/>
        </w:rPr>
        <w:t>Data availability</w:t>
      </w:r>
      <w:r w:rsidRPr="00122B28">
        <w:rPr>
          <w:rFonts w:ascii="Times New Roman" w:hAnsi="Times New Roman" w:cs="Times New Roman"/>
          <w:lang w:val="en-GB"/>
        </w:rPr>
        <w:t xml:space="preserve"> relates to</w:t>
      </w:r>
      <w:r w:rsidR="00F14D7D">
        <w:rPr>
          <w:rFonts w:ascii="Times New Roman" w:hAnsi="Times New Roman" w:cs="Times New Roman"/>
          <w:lang w:val="en-GB"/>
        </w:rPr>
        <w:t xml:space="preserve"> both</w:t>
      </w:r>
      <w:r w:rsidRPr="00122B28">
        <w:rPr>
          <w:rFonts w:ascii="Times New Roman" w:hAnsi="Times New Roman" w:cs="Times New Roman"/>
          <w:lang w:val="en-GB"/>
        </w:rPr>
        <w:t xml:space="preserve"> the number of years for which population size and structure were recorded, as well </w:t>
      </w:r>
      <w:r w:rsidR="00F14D7D">
        <w:rPr>
          <w:rFonts w:ascii="Times New Roman" w:hAnsi="Times New Roman" w:cs="Times New Roman"/>
          <w:lang w:val="en-GB"/>
        </w:rPr>
        <w:t xml:space="preserve">as </w:t>
      </w:r>
      <w:r w:rsidRPr="00122B28">
        <w:rPr>
          <w:rFonts w:ascii="Times New Roman" w:hAnsi="Times New Roman" w:cs="Times New Roman"/>
          <w:lang w:val="en-GB"/>
        </w:rPr>
        <w:t>on the per-year number of individuals for which the structuring variable was measured.</w:t>
      </w:r>
      <w:r w:rsidR="00F14D7D">
        <w:rPr>
          <w:rFonts w:ascii="Times New Roman" w:hAnsi="Times New Roman" w:cs="Times New Roman"/>
          <w:lang w:val="en-GB"/>
        </w:rPr>
        <w:t xml:space="preserve"> Here we show that the first seems to be more important for accurate recons</w:t>
      </w:r>
      <w:r w:rsidR="00BE0861">
        <w:rPr>
          <w:rFonts w:ascii="Times New Roman" w:hAnsi="Times New Roman" w:cs="Times New Roman"/>
          <w:lang w:val="en-GB"/>
        </w:rPr>
        <w:t xml:space="preserve">tructions than the latter. </w:t>
      </w:r>
      <w:r w:rsidR="00BE0861" w:rsidRPr="00BE0861">
        <w:rPr>
          <w:rFonts w:ascii="Times New Roman" w:hAnsi="Times New Roman" w:cs="Times New Roman"/>
          <w:highlight w:val="yellow"/>
          <w:lang w:val="en-GB"/>
        </w:rPr>
        <w:t>This...</w:t>
      </w:r>
    </w:p>
    <w:p w14:paraId="0694DCCB" w14:textId="4E14F802" w:rsidR="0021202C" w:rsidRPr="005C7C16" w:rsidRDefault="005C7C16" w:rsidP="00DF2449">
      <w:pPr>
        <w:spacing w:line="480" w:lineRule="auto"/>
        <w:rPr>
          <w:rFonts w:ascii="Times New Roman" w:hAnsi="Times New Roman" w:cs="Times New Roman"/>
        </w:rPr>
      </w:pPr>
      <w:r>
        <w:rPr>
          <w:rFonts w:ascii="Times New Roman" w:hAnsi="Times New Roman" w:cs="Times New Roman"/>
          <w:lang w:val="en-GB"/>
        </w:rPr>
        <w:tab/>
      </w:r>
      <w:r w:rsidR="00BE0861">
        <w:rPr>
          <w:rFonts w:ascii="Times New Roman" w:hAnsi="Times New Roman" w:cs="Times New Roman"/>
          <w:lang w:val="en-GB"/>
        </w:rPr>
        <w:t>T</w:t>
      </w:r>
      <w:r w:rsidR="00CF3FFF" w:rsidRPr="00122B28">
        <w:rPr>
          <w:rFonts w:ascii="Times New Roman" w:hAnsi="Times New Roman" w:cs="Times New Roman"/>
          <w:lang w:val="en-GB"/>
        </w:rPr>
        <w:t xml:space="preserve">he structure of the </w:t>
      </w:r>
      <w:proofErr w:type="spellStart"/>
      <w:r w:rsidR="00376008">
        <w:rPr>
          <w:rFonts w:ascii="Times New Roman" w:hAnsi="Times New Roman" w:cs="Times New Roman"/>
          <w:lang w:val="en-GB"/>
        </w:rPr>
        <w:t>IProjM</w:t>
      </w:r>
      <w:proofErr w:type="spellEnd"/>
      <w:r w:rsidR="00CF3FFF" w:rsidRPr="00122B28">
        <w:rPr>
          <w:rFonts w:ascii="Times New Roman" w:hAnsi="Times New Roman" w:cs="Times New Roman"/>
          <w:lang w:val="en-GB"/>
        </w:rPr>
        <w:t xml:space="preserve"> kernel</w:t>
      </w:r>
      <w:r w:rsidR="00E53080" w:rsidRPr="00122B28">
        <w:rPr>
          <w:rFonts w:ascii="Times New Roman" w:hAnsi="Times New Roman" w:cs="Times New Roman"/>
          <w:lang w:val="en-GB"/>
        </w:rPr>
        <w:t xml:space="preserve"> is</w:t>
      </w:r>
      <w:r w:rsidR="00BE0861">
        <w:rPr>
          <w:rFonts w:ascii="Times New Roman" w:hAnsi="Times New Roman" w:cs="Times New Roman"/>
          <w:lang w:val="en-GB"/>
        </w:rPr>
        <w:t xml:space="preserve"> also</w:t>
      </w:r>
      <w:r w:rsidR="00E53080" w:rsidRPr="00122B28">
        <w:rPr>
          <w:rFonts w:ascii="Times New Roman" w:hAnsi="Times New Roman" w:cs="Times New Roman"/>
          <w:lang w:val="en-GB"/>
        </w:rPr>
        <w:t xml:space="preserve"> important. If the functions that constitute the kernel do not conform to how actually the population behaves, the reconstructed vital rates </w:t>
      </w:r>
      <w:r w:rsidR="00BE0861">
        <w:rPr>
          <w:rFonts w:ascii="Times New Roman" w:hAnsi="Times New Roman" w:cs="Times New Roman"/>
          <w:lang w:val="en-GB"/>
        </w:rPr>
        <w:t>will</w:t>
      </w:r>
      <w:r w:rsidR="00E53080" w:rsidRPr="00122B28">
        <w:rPr>
          <w:rFonts w:ascii="Times New Roman" w:hAnsi="Times New Roman" w:cs="Times New Roman"/>
          <w:lang w:val="en-GB"/>
        </w:rPr>
        <w:t xml:space="preserve"> not reflect how the population dynamics </w:t>
      </w:r>
      <w:r w:rsidR="00BE0861">
        <w:rPr>
          <w:rFonts w:ascii="Times New Roman" w:hAnsi="Times New Roman" w:cs="Times New Roman"/>
          <w:lang w:val="en-GB"/>
        </w:rPr>
        <w:t>really</w:t>
      </w:r>
      <w:r w:rsidR="008C0FBF">
        <w:rPr>
          <w:rFonts w:ascii="Times New Roman" w:hAnsi="Times New Roman" w:cs="Times New Roman"/>
          <w:lang w:val="en-GB"/>
        </w:rPr>
        <w:t xml:space="preserve"> is. This is a problem shared by</w:t>
      </w:r>
      <w:r w:rsidR="00E53080" w:rsidRPr="00122B28">
        <w:rPr>
          <w:rFonts w:ascii="Times New Roman" w:hAnsi="Times New Roman" w:cs="Times New Roman"/>
          <w:lang w:val="en-GB"/>
        </w:rPr>
        <w:t xml:space="preserve"> all statistical models: if the model that one is proposing does not reflect the actual structure of the system, low confidence can be put on the conclusions w</w:t>
      </w:r>
      <w:r w:rsidR="008C0FBF">
        <w:rPr>
          <w:rFonts w:ascii="Times New Roman" w:hAnsi="Times New Roman" w:cs="Times New Roman"/>
          <w:lang w:val="en-GB"/>
        </w:rPr>
        <w:t>e derive from it. By using different equations to describe the relation between the vital rates and the structuring variable, and performing traditional model selection/averaging could potentially overcome this problem</w:t>
      </w:r>
      <w:r w:rsidR="00E53080" w:rsidRPr="00122B28">
        <w:rPr>
          <w:rFonts w:ascii="Times New Roman" w:hAnsi="Times New Roman" w:cs="Times New Roman"/>
          <w:lang w:val="en-GB"/>
        </w:rPr>
        <w:t>.</w:t>
      </w:r>
      <w:r w:rsidR="00132DE0">
        <w:rPr>
          <w:rFonts w:ascii="Times New Roman" w:hAnsi="Times New Roman" w:cs="Times New Roman"/>
          <w:lang w:val="en-GB"/>
        </w:rPr>
        <w:t xml:space="preserve"> </w:t>
      </w:r>
      <w:r w:rsidR="00A541B3" w:rsidRPr="00122B28">
        <w:rPr>
          <w:rFonts w:ascii="Times New Roman" w:hAnsi="Times New Roman" w:cs="Times New Roman"/>
          <w:lang w:val="en-GB"/>
        </w:rPr>
        <w:t xml:space="preserve">However, given the nonlinearity of the problem, the reconstructed vital rates </w:t>
      </w:r>
      <w:r w:rsidR="008C0FBF">
        <w:rPr>
          <w:rFonts w:ascii="Times New Roman" w:hAnsi="Times New Roman" w:cs="Times New Roman"/>
          <w:lang w:val="en-GB"/>
        </w:rPr>
        <w:t>produced</w:t>
      </w:r>
      <w:r w:rsidR="003E6E64">
        <w:rPr>
          <w:rFonts w:ascii="Times New Roman" w:hAnsi="Times New Roman" w:cs="Times New Roman"/>
          <w:lang w:val="en-GB"/>
        </w:rPr>
        <w:t xml:space="preserve"> by each model should be evaluated visually to confirm that the models under consideration are not associated to grossly dissimilar reconstructions</w:t>
      </w:r>
      <w:r w:rsidR="00A541B3" w:rsidRPr="00122B28">
        <w:rPr>
          <w:rFonts w:ascii="Times New Roman" w:hAnsi="Times New Roman" w:cs="Times New Roman"/>
          <w:lang w:val="en-GB"/>
        </w:rPr>
        <w:t>.</w:t>
      </w:r>
    </w:p>
    <w:p w14:paraId="113CE123" w14:textId="6D89010E" w:rsidR="00F778F6" w:rsidRPr="00122B28" w:rsidRDefault="00E2684D" w:rsidP="00DF2449">
      <w:pPr>
        <w:spacing w:line="480" w:lineRule="auto"/>
        <w:rPr>
          <w:rFonts w:ascii="Times New Roman" w:hAnsi="Times New Roman" w:cs="Times New Roman"/>
          <w:b/>
          <w:i/>
          <w:lang w:val="en-GB"/>
        </w:rPr>
      </w:pPr>
      <w:r w:rsidRPr="00122B28">
        <w:rPr>
          <w:rFonts w:ascii="Times New Roman" w:hAnsi="Times New Roman" w:cs="Times New Roman"/>
          <w:b/>
          <w:i/>
          <w:lang w:val="en-GB"/>
        </w:rPr>
        <w:t>Future research</w:t>
      </w:r>
    </w:p>
    <w:p w14:paraId="70628242" w14:textId="6D015ECF" w:rsidR="00C44E34" w:rsidRPr="00122B28" w:rsidRDefault="00376008" w:rsidP="00DF2449">
      <w:pPr>
        <w:spacing w:line="480" w:lineRule="auto"/>
        <w:rPr>
          <w:rFonts w:ascii="Times New Roman" w:hAnsi="Times New Roman" w:cs="Times New Roman"/>
          <w:lang w:val="en-GB"/>
        </w:rPr>
      </w:pPr>
      <w:proofErr w:type="spellStart"/>
      <w:r>
        <w:rPr>
          <w:rFonts w:ascii="Times New Roman" w:hAnsi="Times New Roman" w:cs="Times New Roman"/>
          <w:lang w:val="en-GB"/>
        </w:rPr>
        <w:t>IProjM</w:t>
      </w:r>
      <w:r w:rsidR="00072EC2" w:rsidRPr="00122B28">
        <w:rPr>
          <w:rFonts w:ascii="Times New Roman" w:hAnsi="Times New Roman" w:cs="Times New Roman"/>
          <w:lang w:val="en-GB"/>
        </w:rPr>
        <w:t>s</w:t>
      </w:r>
      <w:proofErr w:type="spellEnd"/>
      <w:r w:rsidR="00072EC2" w:rsidRPr="00122B28">
        <w:rPr>
          <w:rFonts w:ascii="Times New Roman" w:hAnsi="Times New Roman" w:cs="Times New Roman"/>
          <w:lang w:val="en-GB"/>
        </w:rPr>
        <w:t xml:space="preserve"> have mushroomed into </w:t>
      </w:r>
      <w:proofErr w:type="gramStart"/>
      <w:r w:rsidR="00072EC2" w:rsidRPr="00122B28">
        <w:rPr>
          <w:rFonts w:ascii="Times New Roman" w:hAnsi="Times New Roman" w:cs="Times New Roman"/>
          <w:lang w:val="en-GB"/>
        </w:rPr>
        <w:t>a panoply</w:t>
      </w:r>
      <w:proofErr w:type="gramEnd"/>
      <w:r w:rsidR="00072EC2" w:rsidRPr="00122B28">
        <w:rPr>
          <w:rFonts w:ascii="Times New Roman" w:hAnsi="Times New Roman" w:cs="Times New Roman"/>
          <w:lang w:val="en-GB"/>
        </w:rPr>
        <w:t xml:space="preserve"> of applications (</w:t>
      </w:r>
      <w:r w:rsidR="008E0397" w:rsidRPr="00122B28">
        <w:rPr>
          <w:rFonts w:ascii="Times New Roman" w:hAnsi="Times New Roman" w:cs="Times New Roman"/>
          <w:lang w:val="en-GB"/>
        </w:rPr>
        <w:t xml:space="preserve">e.g. the </w:t>
      </w:r>
      <w:r w:rsidR="00072EC2" w:rsidRPr="00122B28">
        <w:rPr>
          <w:rFonts w:ascii="Times New Roman" w:hAnsi="Times New Roman" w:cs="Times New Roman"/>
          <w:lang w:val="en-GB"/>
        </w:rPr>
        <w:t xml:space="preserve">many examples in this special issue). However, following enough individuals over a sensible timespan is a demanding activity in both </w:t>
      </w:r>
      <w:r w:rsidR="003E6E64">
        <w:rPr>
          <w:rFonts w:ascii="Times New Roman" w:hAnsi="Times New Roman" w:cs="Times New Roman"/>
          <w:lang w:val="en-GB"/>
        </w:rPr>
        <w:t>monetary and human resources. Our</w:t>
      </w:r>
      <w:r w:rsidR="00072EC2" w:rsidRPr="00122B28">
        <w:rPr>
          <w:rFonts w:ascii="Times New Roman" w:hAnsi="Times New Roman" w:cs="Times New Roman"/>
          <w:lang w:val="en-GB"/>
        </w:rPr>
        <w:t xml:space="preserve"> aim here is to provide a method that both makes use </w:t>
      </w:r>
      <w:r w:rsidR="00E71820" w:rsidRPr="00122B28">
        <w:rPr>
          <w:rFonts w:ascii="Times New Roman" w:hAnsi="Times New Roman" w:cs="Times New Roman"/>
          <w:lang w:val="en-GB"/>
        </w:rPr>
        <w:t xml:space="preserve">of all the available information on the population, much in tune with what </w:t>
      </w:r>
      <w:proofErr w:type="spellStart"/>
      <w:r>
        <w:rPr>
          <w:rFonts w:ascii="Times New Roman" w:hAnsi="Times New Roman" w:cs="Times New Roman"/>
          <w:lang w:val="en-GB"/>
        </w:rPr>
        <w:t>IPopM</w:t>
      </w:r>
      <w:proofErr w:type="spellEnd"/>
      <w:r w:rsidR="00E71820" w:rsidRPr="00122B28">
        <w:rPr>
          <w:rFonts w:ascii="Times New Roman" w:hAnsi="Times New Roman" w:cs="Times New Roman"/>
          <w:lang w:val="en-GB"/>
        </w:rPr>
        <w:t xml:space="preserve"> seek</w:t>
      </w:r>
      <w:r w:rsidR="003E6E64">
        <w:rPr>
          <w:rFonts w:ascii="Times New Roman" w:hAnsi="Times New Roman" w:cs="Times New Roman"/>
          <w:lang w:val="en-GB"/>
        </w:rPr>
        <w:t>s</w:t>
      </w:r>
      <w:r w:rsidR="00E71820" w:rsidRPr="00122B28">
        <w:rPr>
          <w:rFonts w:ascii="Times New Roman" w:hAnsi="Times New Roman" w:cs="Times New Roman"/>
          <w:lang w:val="en-GB"/>
        </w:rPr>
        <w:t>, taking this approach to its limit: no information on the vital rates.</w:t>
      </w:r>
    </w:p>
    <w:p w14:paraId="1CB11ECE" w14:textId="0D16C762" w:rsidR="00F8299B" w:rsidRPr="00122B28" w:rsidRDefault="00661E57" w:rsidP="00DF2449">
      <w:pPr>
        <w:spacing w:line="480" w:lineRule="auto"/>
        <w:rPr>
          <w:rFonts w:ascii="Times New Roman" w:hAnsi="Times New Roman" w:cs="Times New Roman"/>
          <w:lang w:val="en-GB"/>
        </w:rPr>
      </w:pPr>
      <w:r>
        <w:rPr>
          <w:rFonts w:ascii="Times New Roman" w:hAnsi="Times New Roman" w:cs="Times New Roman"/>
          <w:lang w:val="en-GB"/>
        </w:rPr>
        <w:tab/>
      </w:r>
      <w:r w:rsidR="003E6E64">
        <w:rPr>
          <w:rFonts w:ascii="Times New Roman" w:hAnsi="Times New Roman" w:cs="Times New Roman"/>
          <w:lang w:val="en-GB"/>
        </w:rPr>
        <w:t>In some cases,</w:t>
      </w:r>
      <w:r w:rsidR="00F8299B" w:rsidRPr="00122B28">
        <w:rPr>
          <w:rFonts w:ascii="Times New Roman" w:hAnsi="Times New Roman" w:cs="Times New Roman"/>
          <w:lang w:val="en-GB"/>
        </w:rPr>
        <w:t xml:space="preserve"> the global maximum </w:t>
      </w:r>
      <w:r w:rsidR="003E6E64">
        <w:rPr>
          <w:rFonts w:ascii="Times New Roman" w:hAnsi="Times New Roman" w:cs="Times New Roman"/>
          <w:lang w:val="en-GB"/>
        </w:rPr>
        <w:t>found</w:t>
      </w:r>
      <w:r w:rsidR="00F8299B" w:rsidRPr="00122B28">
        <w:rPr>
          <w:rFonts w:ascii="Times New Roman" w:hAnsi="Times New Roman" w:cs="Times New Roman"/>
          <w:lang w:val="en-GB"/>
        </w:rPr>
        <w:t xml:space="preserve"> </w:t>
      </w:r>
      <w:r w:rsidR="003E6E64">
        <w:rPr>
          <w:rFonts w:ascii="Times New Roman" w:hAnsi="Times New Roman" w:cs="Times New Roman"/>
          <w:lang w:val="en-GB"/>
        </w:rPr>
        <w:t>by the optimization algorithm may</w:t>
      </w:r>
      <w:r w:rsidR="00F8299B" w:rsidRPr="00122B28">
        <w:rPr>
          <w:rFonts w:ascii="Times New Roman" w:hAnsi="Times New Roman" w:cs="Times New Roman"/>
          <w:lang w:val="en-GB"/>
        </w:rPr>
        <w:t xml:space="preserve"> not </w:t>
      </w:r>
      <w:r w:rsidR="003E6E64">
        <w:rPr>
          <w:rFonts w:ascii="Times New Roman" w:hAnsi="Times New Roman" w:cs="Times New Roman"/>
          <w:lang w:val="en-GB"/>
        </w:rPr>
        <w:t xml:space="preserve">be </w:t>
      </w:r>
      <w:r w:rsidR="00F8299B" w:rsidRPr="00122B28">
        <w:rPr>
          <w:rFonts w:ascii="Times New Roman" w:hAnsi="Times New Roman" w:cs="Times New Roman"/>
          <w:lang w:val="en-GB"/>
        </w:rPr>
        <w:t xml:space="preserve">biologically realistic. Visual examination of the solutions to discard unrealistic ones is always a </w:t>
      </w:r>
      <w:r w:rsidR="003E6E64">
        <w:rPr>
          <w:rFonts w:ascii="Times New Roman" w:hAnsi="Times New Roman" w:cs="Times New Roman"/>
          <w:lang w:val="en-GB"/>
        </w:rPr>
        <w:t>reasonable approach</w:t>
      </w:r>
      <w:r w:rsidR="00F8299B" w:rsidRPr="00122B28">
        <w:rPr>
          <w:rFonts w:ascii="Times New Roman" w:hAnsi="Times New Roman" w:cs="Times New Roman"/>
          <w:lang w:val="en-GB"/>
        </w:rPr>
        <w:t xml:space="preserve"> (González &amp; </w:t>
      </w:r>
      <w:proofErr w:type="spellStart"/>
      <w:r w:rsidR="00F8299B" w:rsidRPr="00122B28">
        <w:rPr>
          <w:rFonts w:ascii="Times New Roman" w:hAnsi="Times New Roman" w:cs="Times New Roman"/>
          <w:lang w:val="en-GB"/>
        </w:rPr>
        <w:t>Martorell</w:t>
      </w:r>
      <w:proofErr w:type="spellEnd"/>
      <w:r w:rsidR="00F8299B" w:rsidRPr="00122B28">
        <w:rPr>
          <w:rFonts w:ascii="Times New Roman" w:hAnsi="Times New Roman" w:cs="Times New Roman"/>
          <w:lang w:val="en-GB"/>
        </w:rPr>
        <w:t xml:space="preserve"> 2013), but we believe that constraining the parameter space to only realistic solutions is a more promising alternative. This can be seen</w:t>
      </w:r>
      <w:r w:rsidR="00523751" w:rsidRPr="00122B28">
        <w:rPr>
          <w:rFonts w:ascii="Times New Roman" w:hAnsi="Times New Roman" w:cs="Times New Roman"/>
          <w:lang w:val="en-GB"/>
        </w:rPr>
        <w:t>, in a</w:t>
      </w:r>
      <w:r w:rsidR="00A04DAD" w:rsidRPr="00122B28">
        <w:rPr>
          <w:rFonts w:ascii="Times New Roman" w:hAnsi="Times New Roman" w:cs="Times New Roman"/>
          <w:lang w:val="en-GB"/>
        </w:rPr>
        <w:t>n</w:t>
      </w:r>
      <w:r w:rsidR="00523751" w:rsidRPr="00122B28">
        <w:rPr>
          <w:rFonts w:ascii="Times New Roman" w:hAnsi="Times New Roman" w:cs="Times New Roman"/>
          <w:lang w:val="en-GB"/>
        </w:rPr>
        <w:t xml:space="preserve"> optimization framework, as maximizing a </w:t>
      </w:r>
      <w:proofErr w:type="spellStart"/>
      <w:r w:rsidR="00523751" w:rsidRPr="00122B28">
        <w:rPr>
          <w:rFonts w:ascii="Times New Roman" w:hAnsi="Times New Roman" w:cs="Times New Roman"/>
          <w:lang w:val="en-GB"/>
        </w:rPr>
        <w:t>multiobjective</w:t>
      </w:r>
      <w:proofErr w:type="spellEnd"/>
      <w:r w:rsidR="00523751" w:rsidRPr="00122B28">
        <w:rPr>
          <w:rFonts w:ascii="Times New Roman" w:hAnsi="Times New Roman" w:cs="Times New Roman"/>
          <w:lang w:val="en-GB"/>
        </w:rPr>
        <w:t xml:space="preserve"> problem (</w:t>
      </w:r>
      <w:proofErr w:type="spellStart"/>
      <w:r w:rsidR="00523751" w:rsidRPr="00122B28">
        <w:rPr>
          <w:rFonts w:ascii="Times New Roman" w:hAnsi="Times New Roman" w:cs="Times New Roman"/>
          <w:lang w:val="en-GB"/>
        </w:rPr>
        <w:t>Suman</w:t>
      </w:r>
      <w:proofErr w:type="spellEnd"/>
      <w:r w:rsidR="00523751" w:rsidRPr="00122B28">
        <w:rPr>
          <w:rFonts w:ascii="Times New Roman" w:hAnsi="Times New Roman" w:cs="Times New Roman"/>
          <w:lang w:val="en-GB"/>
        </w:rPr>
        <w:t xml:space="preserve"> &amp; Kumar</w:t>
      </w:r>
      <w:r w:rsidR="003E6E64">
        <w:rPr>
          <w:rFonts w:ascii="Times New Roman" w:hAnsi="Times New Roman" w:cs="Times New Roman"/>
          <w:lang w:val="en-GB"/>
        </w:rPr>
        <w:t xml:space="preserve"> 2005</w:t>
      </w:r>
      <w:r w:rsidR="00523751" w:rsidRPr="00122B28">
        <w:rPr>
          <w:rFonts w:ascii="Times New Roman" w:hAnsi="Times New Roman" w:cs="Times New Roman"/>
          <w:lang w:val="en-GB"/>
        </w:rPr>
        <w:t>) and</w:t>
      </w:r>
      <w:r w:rsidR="00F8299B" w:rsidRPr="00122B28">
        <w:rPr>
          <w:rFonts w:ascii="Times New Roman" w:hAnsi="Times New Roman" w:cs="Times New Roman"/>
          <w:lang w:val="en-GB"/>
        </w:rPr>
        <w:t xml:space="preserve">, in a Bayesian framework, as imposing </w:t>
      </w:r>
      <w:r w:rsidR="00523751" w:rsidRPr="00122B28">
        <w:rPr>
          <w:rFonts w:ascii="Times New Roman" w:hAnsi="Times New Roman" w:cs="Times New Roman"/>
          <w:lang w:val="en-GB"/>
        </w:rPr>
        <w:t xml:space="preserve">weakly </w:t>
      </w:r>
      <w:r w:rsidR="00F8299B" w:rsidRPr="00122B28">
        <w:rPr>
          <w:rFonts w:ascii="Times New Roman" w:hAnsi="Times New Roman" w:cs="Times New Roman"/>
          <w:lang w:val="en-GB"/>
        </w:rPr>
        <w:t>informative priors. This approach has already been explored using a gradient-based approach but such priors create flat areas, which in turn make the exploration of the likelihood surface</w:t>
      </w:r>
      <w:r w:rsidR="003E6E64">
        <w:rPr>
          <w:rFonts w:ascii="Times New Roman" w:hAnsi="Times New Roman" w:cs="Times New Roman"/>
          <w:lang w:val="en-GB"/>
        </w:rPr>
        <w:t xml:space="preserve"> </w:t>
      </w:r>
      <w:r w:rsidR="003E6E64" w:rsidRPr="00122B28">
        <w:rPr>
          <w:rFonts w:ascii="Times New Roman" w:hAnsi="Times New Roman" w:cs="Times New Roman"/>
          <w:lang w:val="en-GB"/>
        </w:rPr>
        <w:t>difficult</w:t>
      </w:r>
      <w:r w:rsidR="00F8299B" w:rsidRPr="00122B28">
        <w:rPr>
          <w:rFonts w:ascii="Times New Roman" w:hAnsi="Times New Roman" w:cs="Times New Roman"/>
          <w:lang w:val="en-GB"/>
        </w:rPr>
        <w:t>.</w:t>
      </w:r>
      <w:r w:rsidR="00CD45AD" w:rsidRPr="00122B28">
        <w:rPr>
          <w:rFonts w:ascii="Times New Roman" w:hAnsi="Times New Roman" w:cs="Times New Roman"/>
          <w:lang w:val="en-GB"/>
        </w:rPr>
        <w:t xml:space="preserve"> Hopefully, the hybrid optimization presented here will not suffer from this problem. </w:t>
      </w:r>
      <w:r w:rsidR="00A04DAD" w:rsidRPr="00122B28">
        <w:rPr>
          <w:rFonts w:ascii="Times New Roman" w:hAnsi="Times New Roman" w:cs="Times New Roman"/>
          <w:lang w:val="en-GB"/>
        </w:rPr>
        <w:t>The</w:t>
      </w:r>
      <w:r w:rsidR="003E6E64">
        <w:rPr>
          <w:rFonts w:ascii="Times New Roman" w:hAnsi="Times New Roman" w:cs="Times New Roman"/>
          <w:lang w:val="en-GB"/>
        </w:rPr>
        <w:t xml:space="preserve"> question still remains </w:t>
      </w:r>
      <w:r w:rsidR="00F8299B" w:rsidRPr="00122B28">
        <w:rPr>
          <w:rFonts w:ascii="Times New Roman" w:hAnsi="Times New Roman" w:cs="Times New Roman"/>
          <w:lang w:val="en-GB"/>
        </w:rPr>
        <w:t>how to do this without introducing considerab</w:t>
      </w:r>
      <w:r w:rsidR="00A04DAD" w:rsidRPr="00122B28">
        <w:rPr>
          <w:rFonts w:ascii="Times New Roman" w:hAnsi="Times New Roman" w:cs="Times New Roman"/>
          <w:lang w:val="en-GB"/>
        </w:rPr>
        <w:t xml:space="preserve">le bias in parameter estimation, but it makes sense to use a Bayesian framework, as it has </w:t>
      </w:r>
      <w:r>
        <w:rPr>
          <w:rFonts w:ascii="Times New Roman" w:hAnsi="Times New Roman" w:cs="Times New Roman"/>
          <w:lang w:val="en-GB"/>
        </w:rPr>
        <w:t>proved</w:t>
      </w:r>
      <w:r w:rsidR="00A04DAD" w:rsidRPr="00122B28">
        <w:rPr>
          <w:rFonts w:ascii="Times New Roman" w:hAnsi="Times New Roman" w:cs="Times New Roman"/>
          <w:lang w:val="en-GB"/>
        </w:rPr>
        <w:t xml:space="preserve"> its usefulness with other inverse problems (</w:t>
      </w:r>
      <w:proofErr w:type="spellStart"/>
      <w:r w:rsidR="00A04DAD" w:rsidRPr="00122B28">
        <w:rPr>
          <w:rFonts w:ascii="Times New Roman" w:hAnsi="Times New Roman" w:cs="Times New Roman"/>
          <w:lang w:val="en-GB"/>
        </w:rPr>
        <w:t>Calvetti</w:t>
      </w:r>
      <w:proofErr w:type="spellEnd"/>
      <w:r w:rsidR="00A04DAD" w:rsidRPr="00122B28">
        <w:rPr>
          <w:rFonts w:ascii="Times New Roman" w:hAnsi="Times New Roman" w:cs="Times New Roman"/>
          <w:lang w:val="en-GB"/>
        </w:rPr>
        <w:t xml:space="preserve">, </w:t>
      </w:r>
      <w:proofErr w:type="spellStart"/>
      <w:r w:rsidR="00A04DAD" w:rsidRPr="00122B28">
        <w:rPr>
          <w:rFonts w:ascii="Times New Roman" w:hAnsi="Times New Roman" w:cs="Times New Roman"/>
          <w:lang w:val="en-GB"/>
        </w:rPr>
        <w:t>Kaipio</w:t>
      </w:r>
      <w:proofErr w:type="spellEnd"/>
      <w:r w:rsidR="00A04DAD" w:rsidRPr="00122B28">
        <w:rPr>
          <w:rFonts w:ascii="Times New Roman" w:hAnsi="Times New Roman" w:cs="Times New Roman"/>
          <w:lang w:val="en-GB"/>
        </w:rPr>
        <w:t xml:space="preserve">, </w:t>
      </w:r>
      <w:proofErr w:type="spellStart"/>
      <w:r w:rsidR="00A04DAD" w:rsidRPr="00122B28">
        <w:rPr>
          <w:rFonts w:ascii="Times New Roman" w:hAnsi="Times New Roman" w:cs="Times New Roman"/>
          <w:lang w:val="en-GB"/>
        </w:rPr>
        <w:t>Somersalo</w:t>
      </w:r>
      <w:proofErr w:type="spellEnd"/>
      <w:r w:rsidR="00A04DAD" w:rsidRPr="00122B28">
        <w:rPr>
          <w:rFonts w:ascii="Times New Roman" w:hAnsi="Times New Roman" w:cs="Times New Roman"/>
          <w:lang w:val="en-GB"/>
        </w:rPr>
        <w:t xml:space="preserve"> 2014).</w:t>
      </w:r>
    </w:p>
    <w:p w14:paraId="482EF0A2" w14:textId="77777777" w:rsidR="00F736A0" w:rsidRPr="00122B28" w:rsidRDefault="00F736A0" w:rsidP="00DF2449">
      <w:pPr>
        <w:spacing w:line="480" w:lineRule="auto"/>
        <w:rPr>
          <w:rFonts w:ascii="Times New Roman" w:hAnsi="Times New Roman" w:cs="Times New Roman"/>
          <w:b/>
          <w:lang w:val="en-GB"/>
        </w:rPr>
      </w:pPr>
    </w:p>
    <w:p w14:paraId="01AFBABA" w14:textId="51E0C671" w:rsidR="003A662B" w:rsidRPr="00122B28" w:rsidRDefault="003A662B" w:rsidP="00DF2449">
      <w:pPr>
        <w:spacing w:line="480" w:lineRule="auto"/>
        <w:rPr>
          <w:rFonts w:ascii="Times New Roman" w:hAnsi="Times New Roman" w:cs="Times New Roman"/>
          <w:b/>
          <w:lang w:val="en-GB"/>
        </w:rPr>
      </w:pPr>
      <w:r w:rsidRPr="00122B28">
        <w:rPr>
          <w:rFonts w:ascii="Times New Roman" w:hAnsi="Times New Roman" w:cs="Times New Roman"/>
          <w:b/>
          <w:lang w:val="en-GB"/>
        </w:rPr>
        <w:t>Acknowledgements</w:t>
      </w:r>
    </w:p>
    <w:p w14:paraId="088D62FD" w14:textId="77777777" w:rsidR="006A3A7F" w:rsidRDefault="006A3A7F" w:rsidP="00DF2449">
      <w:pPr>
        <w:spacing w:line="480" w:lineRule="auto"/>
        <w:rPr>
          <w:rFonts w:ascii="Times New Roman" w:hAnsi="Times New Roman" w:cs="Times New Roman"/>
          <w:b/>
          <w:lang w:val="en-GB"/>
        </w:rPr>
      </w:pPr>
    </w:p>
    <w:p w14:paraId="130318DD" w14:textId="78DD9320" w:rsidR="005C09CC" w:rsidRPr="00122B28"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Data accessibility</w:t>
      </w:r>
    </w:p>
    <w:p w14:paraId="3729B817" w14:textId="77777777" w:rsidR="003A662B" w:rsidRPr="00122B28" w:rsidRDefault="003A662B" w:rsidP="00DF2449">
      <w:pPr>
        <w:spacing w:line="480" w:lineRule="auto"/>
        <w:rPr>
          <w:rFonts w:ascii="Times New Roman" w:hAnsi="Times New Roman" w:cs="Times New Roman"/>
          <w:b/>
          <w:lang w:val="en-GB"/>
        </w:rPr>
      </w:pPr>
    </w:p>
    <w:p w14:paraId="1727CE01" w14:textId="777F8DD2" w:rsidR="004231AE" w:rsidRPr="00122B28" w:rsidRDefault="004231AE" w:rsidP="00DF2449">
      <w:pPr>
        <w:spacing w:line="480" w:lineRule="auto"/>
        <w:rPr>
          <w:rFonts w:ascii="Times New Roman" w:hAnsi="Times New Roman" w:cs="Times New Roman"/>
          <w:b/>
          <w:lang w:val="en-GB"/>
        </w:rPr>
      </w:pPr>
      <w:r w:rsidRPr="00122B28">
        <w:rPr>
          <w:rFonts w:ascii="Times New Roman" w:hAnsi="Times New Roman" w:cs="Times New Roman"/>
          <w:b/>
          <w:lang w:val="en-GB"/>
        </w:rPr>
        <w:t>References</w:t>
      </w:r>
    </w:p>
    <w:p w14:paraId="02A4633B" w14:textId="77777777" w:rsidR="004231AE" w:rsidRPr="00122B28" w:rsidRDefault="004231AE" w:rsidP="00DF2449">
      <w:pPr>
        <w:spacing w:line="480" w:lineRule="auto"/>
        <w:rPr>
          <w:rFonts w:ascii="Times New Roman" w:hAnsi="Times New Roman" w:cs="Times New Roman"/>
          <w:b/>
          <w:lang w:val="en-GB"/>
        </w:rPr>
      </w:pPr>
    </w:p>
    <w:p w14:paraId="39452088" w14:textId="7F38BB04" w:rsidR="000467EF" w:rsidRPr="005C7C16" w:rsidRDefault="000467EF" w:rsidP="00DF2449">
      <w:pPr>
        <w:rPr>
          <w:rFonts w:ascii="Times New Roman" w:hAnsi="Times New Roman" w:cs="Times New Roman"/>
          <w:lang w:val="en-US"/>
        </w:rPr>
      </w:pPr>
      <w:proofErr w:type="spellStart"/>
      <w:r w:rsidRPr="005C7C16">
        <w:rPr>
          <w:rFonts w:ascii="Times New Roman" w:hAnsi="Times New Roman" w:cs="Times New Roman"/>
          <w:lang w:val="en-US"/>
        </w:rPr>
        <w:t>Ambartsumian</w:t>
      </w:r>
      <w:proofErr w:type="spellEnd"/>
      <w:r w:rsidRPr="005C7C16">
        <w:rPr>
          <w:rFonts w:ascii="Times New Roman" w:hAnsi="Times New Roman" w:cs="Times New Roman"/>
          <w:lang w:val="en-US"/>
        </w:rPr>
        <w:t xml:space="preserve">, V.A. (1980). </w:t>
      </w:r>
      <w:proofErr w:type="gramStart"/>
      <w:r w:rsidRPr="005C7C16">
        <w:rPr>
          <w:rFonts w:ascii="Times New Roman" w:hAnsi="Times New Roman" w:cs="Times New Roman"/>
          <w:lang w:val="en-US"/>
        </w:rPr>
        <w:t>On some trends in the development of astrophysics.</w:t>
      </w:r>
      <w:proofErr w:type="gramEnd"/>
      <w:r w:rsidRPr="005C7C16">
        <w:rPr>
          <w:rFonts w:ascii="Times New Roman" w:hAnsi="Times New Roman" w:cs="Times New Roman"/>
          <w:lang w:val="en-US"/>
        </w:rPr>
        <w:t xml:space="preserve"> </w:t>
      </w:r>
      <w:proofErr w:type="gramStart"/>
      <w:r w:rsidRPr="005C7C16">
        <w:rPr>
          <w:rFonts w:ascii="Times New Roman" w:hAnsi="Times New Roman" w:cs="Times New Roman"/>
          <w:i/>
          <w:lang w:val="en-US"/>
        </w:rPr>
        <w:t>Annual Review of Astronomy and Astrophysics</w:t>
      </w:r>
      <w:r w:rsidRPr="005C7C16">
        <w:rPr>
          <w:rFonts w:ascii="Times New Roman" w:hAnsi="Times New Roman" w:cs="Times New Roman"/>
          <w:lang w:val="en-US"/>
        </w:rPr>
        <w:t xml:space="preserve">, </w:t>
      </w:r>
      <w:r w:rsidRPr="005C7C16">
        <w:rPr>
          <w:rFonts w:ascii="Times New Roman" w:hAnsi="Times New Roman" w:cs="Times New Roman"/>
          <w:b/>
          <w:lang w:val="en-US"/>
        </w:rPr>
        <w:t>18</w:t>
      </w:r>
      <w:r w:rsidRPr="005C7C16">
        <w:rPr>
          <w:rFonts w:ascii="Times New Roman" w:hAnsi="Times New Roman" w:cs="Times New Roman"/>
          <w:lang w:val="en-US"/>
        </w:rPr>
        <w:t>, 1-13.</w:t>
      </w:r>
      <w:proofErr w:type="gramEnd"/>
    </w:p>
    <w:p w14:paraId="756469E4" w14:textId="77777777" w:rsidR="000467EF" w:rsidRPr="005C7C16" w:rsidRDefault="000467EF" w:rsidP="00DF2449">
      <w:pPr>
        <w:rPr>
          <w:rFonts w:ascii="Times New Roman" w:hAnsi="Times New Roman" w:cs="Times New Roman"/>
          <w:lang w:val="en-US"/>
        </w:rPr>
      </w:pPr>
    </w:p>
    <w:p w14:paraId="0F595599" w14:textId="7ECAA4B4" w:rsidR="005569D1" w:rsidRPr="005C7C16" w:rsidRDefault="005569D1" w:rsidP="00DF2449">
      <w:pPr>
        <w:rPr>
          <w:rFonts w:ascii="Times New Roman" w:hAnsi="Times New Roman" w:cs="Times New Roman"/>
          <w:b/>
          <w:lang w:val="en-GB"/>
        </w:rPr>
      </w:pPr>
      <w:proofErr w:type="spellStart"/>
      <w:proofErr w:type="gramStart"/>
      <w:r w:rsidRPr="005C7C16">
        <w:rPr>
          <w:rFonts w:ascii="Times New Roman" w:hAnsi="Times New Roman" w:cs="Times New Roman"/>
          <w:lang w:val="en-US"/>
        </w:rPr>
        <w:t>Besbeas</w:t>
      </w:r>
      <w:proofErr w:type="spellEnd"/>
      <w:r w:rsidRPr="005C7C16">
        <w:rPr>
          <w:rFonts w:ascii="Times New Roman" w:hAnsi="Times New Roman" w:cs="Times New Roman"/>
          <w:lang w:val="en-US"/>
        </w:rPr>
        <w:t>, P., Freeman, S.N., Morgan, B.J. &amp; Catchpole, E.A. (2002).</w:t>
      </w:r>
      <w:proofErr w:type="gramEnd"/>
      <w:r w:rsidRPr="005C7C16">
        <w:rPr>
          <w:rFonts w:ascii="Times New Roman" w:hAnsi="Times New Roman" w:cs="Times New Roman"/>
          <w:lang w:val="en-US"/>
        </w:rPr>
        <w:t xml:space="preserve"> Integrating mark–recapture–recovery and census data to estimate animal abundance and demographic parameters. </w:t>
      </w:r>
      <w:r w:rsidRPr="005C7C16">
        <w:rPr>
          <w:rFonts w:ascii="Times New Roman" w:hAnsi="Times New Roman" w:cs="Times New Roman"/>
          <w:i/>
          <w:iCs/>
          <w:lang w:val="en-US"/>
        </w:rPr>
        <w:t>Biometrics</w:t>
      </w:r>
      <w:r w:rsidRPr="005C7C16">
        <w:rPr>
          <w:rFonts w:ascii="Times New Roman" w:hAnsi="Times New Roman" w:cs="Times New Roman"/>
          <w:lang w:val="en-US"/>
        </w:rPr>
        <w:t xml:space="preserve">, </w:t>
      </w:r>
      <w:r w:rsidRPr="005C7C16">
        <w:rPr>
          <w:rFonts w:ascii="Times New Roman" w:hAnsi="Times New Roman" w:cs="Times New Roman"/>
          <w:b/>
          <w:bCs/>
          <w:lang w:val="en-US"/>
        </w:rPr>
        <w:t>58</w:t>
      </w:r>
      <w:r w:rsidRPr="005C7C16">
        <w:rPr>
          <w:rFonts w:ascii="Times New Roman" w:hAnsi="Times New Roman" w:cs="Times New Roman"/>
          <w:lang w:val="en-US"/>
        </w:rPr>
        <w:t>, 540–547.</w:t>
      </w:r>
    </w:p>
    <w:p w14:paraId="71486D6D" w14:textId="77777777" w:rsidR="0026403F" w:rsidRPr="005C7C16" w:rsidRDefault="0026403F" w:rsidP="00DF2449">
      <w:pPr>
        <w:rPr>
          <w:rFonts w:ascii="Times New Roman" w:hAnsi="Times New Roman" w:cs="Times New Roman"/>
          <w:b/>
          <w:lang w:val="en-GB"/>
        </w:rPr>
      </w:pPr>
    </w:p>
    <w:p w14:paraId="40048E59" w14:textId="22F8EC40" w:rsidR="0026403F" w:rsidRPr="005C7C16" w:rsidRDefault="0026403F" w:rsidP="00DF2449">
      <w:pPr>
        <w:rPr>
          <w:rFonts w:ascii="Times New Roman" w:hAnsi="Times New Roman" w:cs="Times New Roman"/>
          <w:lang w:val="en-US"/>
        </w:rPr>
      </w:pPr>
      <w:proofErr w:type="spellStart"/>
      <w:proofErr w:type="gramStart"/>
      <w:r w:rsidRPr="005C7C16">
        <w:rPr>
          <w:rFonts w:ascii="Times New Roman" w:hAnsi="Times New Roman" w:cs="Times New Roman"/>
          <w:lang w:val="en-US"/>
        </w:rPr>
        <w:t>Bolker</w:t>
      </w:r>
      <w:proofErr w:type="spellEnd"/>
      <w:r w:rsidRPr="005C7C16">
        <w:rPr>
          <w:rFonts w:ascii="Times New Roman" w:hAnsi="Times New Roman" w:cs="Times New Roman"/>
          <w:lang w:val="en-US"/>
        </w:rPr>
        <w:t xml:space="preserve">, B., </w:t>
      </w:r>
      <w:proofErr w:type="spellStart"/>
      <w:r w:rsidRPr="005C7C16">
        <w:rPr>
          <w:rFonts w:ascii="Times New Roman" w:hAnsi="Times New Roman" w:cs="Times New Roman"/>
          <w:lang w:val="en-US"/>
        </w:rPr>
        <w:t>Skaug</w:t>
      </w:r>
      <w:proofErr w:type="spellEnd"/>
      <w:r w:rsidRPr="005C7C16">
        <w:rPr>
          <w:rFonts w:ascii="Times New Roman" w:hAnsi="Times New Roman" w:cs="Times New Roman"/>
          <w:lang w:val="en-US"/>
        </w:rPr>
        <w:t xml:space="preserve">, H. &amp; </w:t>
      </w:r>
      <w:proofErr w:type="spellStart"/>
      <w:r w:rsidRPr="005C7C16">
        <w:rPr>
          <w:rFonts w:ascii="Times New Roman" w:hAnsi="Times New Roman" w:cs="Times New Roman"/>
          <w:lang w:val="en-US"/>
        </w:rPr>
        <w:t>Laake</w:t>
      </w:r>
      <w:proofErr w:type="spellEnd"/>
      <w:r w:rsidRPr="005C7C16">
        <w:rPr>
          <w:rFonts w:ascii="Times New Roman" w:hAnsi="Times New Roman" w:cs="Times New Roman"/>
          <w:lang w:val="en-US"/>
        </w:rPr>
        <w:t>, J. (2012).</w:t>
      </w:r>
      <w:proofErr w:type="gramEnd"/>
      <w:r w:rsidRPr="005C7C16">
        <w:rPr>
          <w:rFonts w:ascii="Times New Roman" w:hAnsi="Times New Roman" w:cs="Times New Roman"/>
          <w:lang w:val="en-US"/>
        </w:rPr>
        <w:t xml:space="preserve"> R2admb: ADMB to R interface functions. </w:t>
      </w:r>
      <w:proofErr w:type="gramStart"/>
      <w:r w:rsidRPr="005C7C16">
        <w:rPr>
          <w:rFonts w:ascii="Times New Roman" w:hAnsi="Times New Roman" w:cs="Times New Roman"/>
          <w:lang w:val="en-US"/>
        </w:rPr>
        <w:t>R package version 0.7.9.</w:t>
      </w:r>
      <w:proofErr w:type="gramEnd"/>
      <w:r w:rsidRPr="005C7C16">
        <w:rPr>
          <w:rFonts w:ascii="Times New Roman" w:hAnsi="Times New Roman" w:cs="Times New Roman"/>
          <w:lang w:val="en-US"/>
        </w:rPr>
        <w:t xml:space="preserve"> http://CRAN.R-project.org/package=R2admb</w:t>
      </w:r>
    </w:p>
    <w:p w14:paraId="2A4AB2E0" w14:textId="77777777" w:rsidR="0026403F" w:rsidRPr="005C7C16" w:rsidRDefault="0026403F" w:rsidP="00DF2449">
      <w:pPr>
        <w:rPr>
          <w:rFonts w:ascii="Times New Roman" w:hAnsi="Times New Roman" w:cs="Times New Roman"/>
          <w:lang w:val="en-US"/>
        </w:rPr>
      </w:pPr>
    </w:p>
    <w:p w14:paraId="44B87688" w14:textId="35AC8B63" w:rsidR="0026210E" w:rsidRPr="005C7C16" w:rsidRDefault="0026210E" w:rsidP="00DF2449">
      <w:pPr>
        <w:rPr>
          <w:rFonts w:ascii="Times New Roman" w:hAnsi="Times New Roman" w:cs="Times New Roman"/>
          <w:b/>
          <w:lang w:val="en-GB"/>
        </w:rPr>
      </w:pPr>
      <w:r w:rsidRPr="005C7C16">
        <w:rPr>
          <w:rFonts w:ascii="Times New Roman" w:hAnsi="Times New Roman" w:cs="Times New Roman"/>
          <w:lang w:val="en-US"/>
        </w:rPr>
        <w:t xml:space="preserve">Brown, J.C. (1995). </w:t>
      </w:r>
      <w:proofErr w:type="gramStart"/>
      <w:r w:rsidRPr="005C7C16">
        <w:rPr>
          <w:rFonts w:ascii="Times New Roman" w:hAnsi="Times New Roman" w:cs="Times New Roman"/>
          <w:lang w:val="en-US"/>
        </w:rPr>
        <w:t>Overview of topical issue on inverse problems in astronomy.</w:t>
      </w:r>
      <w:proofErr w:type="gramEnd"/>
      <w:r w:rsidRPr="005C7C16">
        <w:rPr>
          <w:rFonts w:ascii="Times New Roman" w:hAnsi="Times New Roman" w:cs="Times New Roman"/>
          <w:lang w:val="en-US"/>
        </w:rPr>
        <w:t xml:space="preserve"> </w:t>
      </w:r>
      <w:proofErr w:type="gramStart"/>
      <w:r w:rsidRPr="005C7C16">
        <w:rPr>
          <w:rFonts w:ascii="Times New Roman" w:hAnsi="Times New Roman" w:cs="Times New Roman"/>
          <w:i/>
          <w:iCs/>
          <w:lang w:val="en-US"/>
        </w:rPr>
        <w:t>Inverse Problems</w:t>
      </w:r>
      <w:r w:rsidRPr="005C7C16">
        <w:rPr>
          <w:rFonts w:ascii="Times New Roman" w:hAnsi="Times New Roman" w:cs="Times New Roman"/>
          <w:lang w:val="en-US"/>
        </w:rPr>
        <w:t xml:space="preserve">, </w:t>
      </w:r>
      <w:r w:rsidRPr="005C7C16">
        <w:rPr>
          <w:rFonts w:ascii="Times New Roman" w:hAnsi="Times New Roman" w:cs="Times New Roman"/>
          <w:b/>
          <w:bCs/>
          <w:lang w:val="en-US"/>
        </w:rPr>
        <w:t>11</w:t>
      </w:r>
      <w:r w:rsidRPr="005C7C16">
        <w:rPr>
          <w:rFonts w:ascii="Times New Roman" w:hAnsi="Times New Roman" w:cs="Times New Roman"/>
          <w:lang w:val="en-US"/>
        </w:rPr>
        <w:t>, 635.</w:t>
      </w:r>
      <w:proofErr w:type="gramEnd"/>
    </w:p>
    <w:p w14:paraId="72D6F397" w14:textId="77777777" w:rsidR="0026210E" w:rsidRPr="005C7C16" w:rsidRDefault="0026210E" w:rsidP="00DF2449">
      <w:pPr>
        <w:rPr>
          <w:rFonts w:ascii="Times New Roman" w:hAnsi="Times New Roman" w:cs="Times New Roman"/>
          <w:b/>
          <w:lang w:val="en-GB"/>
        </w:rPr>
      </w:pPr>
    </w:p>
    <w:p w14:paraId="310DBD11" w14:textId="798DEA00" w:rsidR="00A04DAD" w:rsidRPr="005C7C16" w:rsidRDefault="00A04DAD" w:rsidP="00DF2449">
      <w:pPr>
        <w:rPr>
          <w:rFonts w:ascii="Times New Roman" w:hAnsi="Times New Roman" w:cs="Times New Roman"/>
          <w:b/>
          <w:lang w:val="en-GB"/>
        </w:rPr>
      </w:pPr>
      <w:proofErr w:type="spellStart"/>
      <w:proofErr w:type="gramStart"/>
      <w:r w:rsidRPr="005C7C16">
        <w:rPr>
          <w:rFonts w:ascii="Times New Roman" w:hAnsi="Times New Roman" w:cs="Times New Roman"/>
          <w:lang w:val="en-US"/>
        </w:rPr>
        <w:t>Calvetti</w:t>
      </w:r>
      <w:proofErr w:type="spellEnd"/>
      <w:r w:rsidRPr="005C7C16">
        <w:rPr>
          <w:rFonts w:ascii="Times New Roman" w:hAnsi="Times New Roman" w:cs="Times New Roman"/>
          <w:lang w:val="en-US"/>
        </w:rPr>
        <w:t xml:space="preserve">, D., </w:t>
      </w:r>
      <w:proofErr w:type="spellStart"/>
      <w:r w:rsidRPr="005C7C16">
        <w:rPr>
          <w:rFonts w:ascii="Times New Roman" w:hAnsi="Times New Roman" w:cs="Times New Roman"/>
          <w:lang w:val="en-US"/>
        </w:rPr>
        <w:t>Kaipio</w:t>
      </w:r>
      <w:proofErr w:type="spellEnd"/>
      <w:r w:rsidRPr="005C7C16">
        <w:rPr>
          <w:rFonts w:ascii="Times New Roman" w:hAnsi="Times New Roman" w:cs="Times New Roman"/>
          <w:lang w:val="en-US"/>
        </w:rPr>
        <w:t xml:space="preserve">, J.P. &amp; </w:t>
      </w:r>
      <w:proofErr w:type="spellStart"/>
      <w:r w:rsidRPr="005C7C16">
        <w:rPr>
          <w:rFonts w:ascii="Times New Roman" w:hAnsi="Times New Roman" w:cs="Times New Roman"/>
          <w:lang w:val="en-US"/>
        </w:rPr>
        <w:t>Somersalo</w:t>
      </w:r>
      <w:proofErr w:type="spellEnd"/>
      <w:r w:rsidRPr="005C7C16">
        <w:rPr>
          <w:rFonts w:ascii="Times New Roman" w:hAnsi="Times New Roman" w:cs="Times New Roman"/>
          <w:lang w:val="en-US"/>
        </w:rPr>
        <w:t>, E. (2014).</w:t>
      </w:r>
      <w:proofErr w:type="gramEnd"/>
      <w:r w:rsidRPr="005C7C16">
        <w:rPr>
          <w:rFonts w:ascii="Times New Roman" w:hAnsi="Times New Roman" w:cs="Times New Roman"/>
          <w:lang w:val="en-US"/>
        </w:rPr>
        <w:t xml:space="preserve"> </w:t>
      </w:r>
      <w:proofErr w:type="gramStart"/>
      <w:r w:rsidRPr="005C7C16">
        <w:rPr>
          <w:rFonts w:ascii="Times New Roman" w:hAnsi="Times New Roman" w:cs="Times New Roman"/>
          <w:lang w:val="en-US"/>
        </w:rPr>
        <w:t>Inverse problems in the Bayesian framework.</w:t>
      </w:r>
      <w:proofErr w:type="gramEnd"/>
      <w:r w:rsidRPr="005C7C16">
        <w:rPr>
          <w:rFonts w:ascii="Times New Roman" w:hAnsi="Times New Roman" w:cs="Times New Roman"/>
          <w:lang w:val="en-US"/>
        </w:rPr>
        <w:t xml:space="preserve"> </w:t>
      </w:r>
      <w:proofErr w:type="gramStart"/>
      <w:r w:rsidRPr="005C7C16">
        <w:rPr>
          <w:rFonts w:ascii="Times New Roman" w:hAnsi="Times New Roman" w:cs="Times New Roman"/>
          <w:b/>
          <w:bCs/>
          <w:lang w:val="en-US"/>
        </w:rPr>
        <w:t>30</w:t>
      </w:r>
      <w:r w:rsidRPr="005C7C16">
        <w:rPr>
          <w:rFonts w:ascii="Times New Roman" w:hAnsi="Times New Roman" w:cs="Times New Roman"/>
          <w:lang w:val="en-US"/>
        </w:rPr>
        <w:t>, 110301.</w:t>
      </w:r>
      <w:proofErr w:type="gramEnd"/>
    </w:p>
    <w:p w14:paraId="3FE6F761" w14:textId="77777777" w:rsidR="00EA7072" w:rsidRPr="005C7C16" w:rsidRDefault="00EA7072" w:rsidP="00DF2449">
      <w:pPr>
        <w:rPr>
          <w:rFonts w:ascii="Times New Roman" w:hAnsi="Times New Roman" w:cs="Times New Roman"/>
          <w:b/>
          <w:lang w:val="en-GB"/>
        </w:rPr>
      </w:pPr>
    </w:p>
    <w:p w14:paraId="19FDA28C" w14:textId="4AF27692" w:rsidR="00EA7072" w:rsidRPr="005C7C16" w:rsidRDefault="00EA7072" w:rsidP="00DF2449">
      <w:pPr>
        <w:rPr>
          <w:rFonts w:ascii="Times New Roman" w:hAnsi="Times New Roman" w:cs="Times New Roman"/>
          <w:lang w:val="en-US"/>
        </w:rPr>
      </w:pPr>
      <w:r w:rsidRPr="005C7C16">
        <w:rPr>
          <w:rFonts w:ascii="Times New Roman" w:hAnsi="Times New Roman" w:cs="Times New Roman"/>
          <w:lang w:val="en-US"/>
        </w:rPr>
        <w:t xml:space="preserve">Carnell, R. (2012). </w:t>
      </w:r>
      <w:proofErr w:type="gramStart"/>
      <w:r w:rsidRPr="005C7C16">
        <w:rPr>
          <w:rFonts w:ascii="Times New Roman" w:hAnsi="Times New Roman" w:cs="Times New Roman"/>
          <w:lang w:val="en-US"/>
        </w:rPr>
        <w:t>lhs</w:t>
      </w:r>
      <w:proofErr w:type="gramEnd"/>
      <w:r w:rsidRPr="005C7C16">
        <w:rPr>
          <w:rFonts w:ascii="Times New Roman" w:hAnsi="Times New Roman" w:cs="Times New Roman"/>
          <w:lang w:val="en-US"/>
        </w:rPr>
        <w:t xml:space="preserve">: Latin Hypercube Samples. </w:t>
      </w:r>
      <w:proofErr w:type="gramStart"/>
      <w:r w:rsidRPr="005C7C16">
        <w:rPr>
          <w:rFonts w:ascii="Times New Roman" w:hAnsi="Times New Roman" w:cs="Times New Roman"/>
          <w:lang w:val="en-US"/>
        </w:rPr>
        <w:t>R package version 0.10.</w:t>
      </w:r>
      <w:proofErr w:type="gramEnd"/>
      <w:r w:rsidRPr="005C7C16">
        <w:rPr>
          <w:rFonts w:ascii="Times New Roman" w:hAnsi="Times New Roman" w:cs="Times New Roman"/>
          <w:lang w:val="en-US"/>
        </w:rPr>
        <w:t xml:space="preserve"> http://CRAN.R-project.org/package=lhs</w:t>
      </w:r>
    </w:p>
    <w:p w14:paraId="101A850B" w14:textId="77777777" w:rsidR="00EA7072" w:rsidRPr="005C7C16" w:rsidRDefault="00EA7072" w:rsidP="00DF2449">
      <w:pPr>
        <w:rPr>
          <w:rFonts w:ascii="Times New Roman" w:hAnsi="Times New Roman" w:cs="Times New Roman"/>
          <w:b/>
          <w:lang w:val="en-GB"/>
        </w:rPr>
      </w:pPr>
    </w:p>
    <w:p w14:paraId="7EC600E1" w14:textId="5C3FEA44" w:rsidR="0026210E" w:rsidRPr="005C7C16" w:rsidRDefault="0026210E" w:rsidP="00DF2449">
      <w:pPr>
        <w:rPr>
          <w:rFonts w:ascii="Times New Roman" w:hAnsi="Times New Roman" w:cs="Times New Roman"/>
          <w:b/>
          <w:lang w:val="en-GB"/>
        </w:rPr>
      </w:pPr>
      <w:proofErr w:type="gramStart"/>
      <w:r w:rsidRPr="005C7C16">
        <w:rPr>
          <w:rFonts w:ascii="Times New Roman" w:hAnsi="Times New Roman" w:cs="Times New Roman"/>
          <w:lang w:val="en-US"/>
        </w:rPr>
        <w:t xml:space="preserve">Carrera, J., </w:t>
      </w:r>
      <w:proofErr w:type="spellStart"/>
      <w:r w:rsidRPr="005C7C16">
        <w:rPr>
          <w:rFonts w:ascii="Times New Roman" w:hAnsi="Times New Roman" w:cs="Times New Roman"/>
          <w:lang w:val="en-US"/>
        </w:rPr>
        <w:t>Alcolea</w:t>
      </w:r>
      <w:proofErr w:type="spellEnd"/>
      <w:r w:rsidRPr="005C7C16">
        <w:rPr>
          <w:rFonts w:ascii="Times New Roman" w:hAnsi="Times New Roman" w:cs="Times New Roman"/>
          <w:lang w:val="en-US"/>
        </w:rPr>
        <w:t xml:space="preserve">, A.S., Medina, A., Hidalgo, J. &amp; </w:t>
      </w:r>
      <w:proofErr w:type="spellStart"/>
      <w:r w:rsidRPr="005C7C16">
        <w:rPr>
          <w:rFonts w:ascii="Times New Roman" w:hAnsi="Times New Roman" w:cs="Times New Roman"/>
          <w:lang w:val="en-US"/>
        </w:rPr>
        <w:t>Slooten</w:t>
      </w:r>
      <w:proofErr w:type="spellEnd"/>
      <w:r w:rsidRPr="005C7C16">
        <w:rPr>
          <w:rFonts w:ascii="Times New Roman" w:hAnsi="Times New Roman" w:cs="Times New Roman"/>
          <w:lang w:val="en-US"/>
        </w:rPr>
        <w:t>, L.J. (2005).</w:t>
      </w:r>
      <w:proofErr w:type="gramEnd"/>
      <w:r w:rsidRPr="005C7C16">
        <w:rPr>
          <w:rFonts w:ascii="Times New Roman" w:hAnsi="Times New Roman" w:cs="Times New Roman"/>
          <w:lang w:val="en-US"/>
        </w:rPr>
        <w:t xml:space="preserve"> </w:t>
      </w:r>
      <w:proofErr w:type="gramStart"/>
      <w:r w:rsidRPr="005C7C16">
        <w:rPr>
          <w:rFonts w:ascii="Times New Roman" w:hAnsi="Times New Roman" w:cs="Times New Roman"/>
          <w:lang w:val="en-US"/>
        </w:rPr>
        <w:t>Inverse problem in hydrogeology.</w:t>
      </w:r>
      <w:proofErr w:type="gramEnd"/>
      <w:r w:rsidRPr="005C7C16">
        <w:rPr>
          <w:rFonts w:ascii="Times New Roman" w:hAnsi="Times New Roman" w:cs="Times New Roman"/>
          <w:lang w:val="en-US"/>
        </w:rPr>
        <w:t xml:space="preserve"> </w:t>
      </w:r>
      <w:proofErr w:type="gramStart"/>
      <w:r w:rsidRPr="005C7C16">
        <w:rPr>
          <w:rFonts w:ascii="Times New Roman" w:hAnsi="Times New Roman" w:cs="Times New Roman"/>
          <w:i/>
          <w:iCs/>
          <w:lang w:val="en-US"/>
        </w:rPr>
        <w:t>Hydrogeology Journal</w:t>
      </w:r>
      <w:r w:rsidRPr="005C7C16">
        <w:rPr>
          <w:rFonts w:ascii="Times New Roman" w:hAnsi="Times New Roman" w:cs="Times New Roman"/>
          <w:lang w:val="en-US"/>
        </w:rPr>
        <w:t xml:space="preserve">, </w:t>
      </w:r>
      <w:r w:rsidRPr="005C7C16">
        <w:rPr>
          <w:rFonts w:ascii="Times New Roman" w:hAnsi="Times New Roman" w:cs="Times New Roman"/>
          <w:b/>
          <w:bCs/>
          <w:lang w:val="en-US"/>
        </w:rPr>
        <w:t>13</w:t>
      </w:r>
      <w:r w:rsidRPr="005C7C16">
        <w:rPr>
          <w:rFonts w:ascii="Times New Roman" w:hAnsi="Times New Roman" w:cs="Times New Roman"/>
          <w:lang w:val="en-US"/>
        </w:rPr>
        <w:t>, 206–222.</w:t>
      </w:r>
      <w:proofErr w:type="gramEnd"/>
    </w:p>
    <w:p w14:paraId="6723A27C" w14:textId="77777777" w:rsidR="0026210E" w:rsidRPr="005C7C16" w:rsidRDefault="0026210E" w:rsidP="00DF2449">
      <w:pPr>
        <w:rPr>
          <w:rFonts w:ascii="Times New Roman" w:hAnsi="Times New Roman" w:cs="Times New Roman"/>
          <w:b/>
          <w:lang w:val="en-GB"/>
        </w:rPr>
      </w:pPr>
    </w:p>
    <w:p w14:paraId="77D45697" w14:textId="75B0AD71" w:rsidR="001B119A" w:rsidRPr="005C7C16" w:rsidRDefault="001B119A" w:rsidP="00DF2449">
      <w:pPr>
        <w:rPr>
          <w:rFonts w:ascii="Times New Roman" w:hAnsi="Times New Roman" w:cs="Times New Roman"/>
          <w:lang w:val="en-US"/>
        </w:rPr>
      </w:pPr>
      <w:r w:rsidRPr="005C7C16">
        <w:rPr>
          <w:rFonts w:ascii="Times New Roman" w:hAnsi="Times New Roman" w:cs="Times New Roman"/>
          <w:lang w:val="en-US"/>
        </w:rPr>
        <w:t xml:space="preserve">Coulson, T. (2012). Integral projections models, their construction and use in posing hypotheses in ecology. </w:t>
      </w:r>
      <w:proofErr w:type="spellStart"/>
      <w:r w:rsidRPr="005C7C16">
        <w:rPr>
          <w:rFonts w:ascii="Times New Roman" w:hAnsi="Times New Roman" w:cs="Times New Roman"/>
          <w:i/>
          <w:iCs/>
          <w:lang w:val="en-US"/>
        </w:rPr>
        <w:t>Oikos</w:t>
      </w:r>
      <w:proofErr w:type="spellEnd"/>
      <w:r w:rsidRPr="005C7C16">
        <w:rPr>
          <w:rFonts w:ascii="Times New Roman" w:hAnsi="Times New Roman" w:cs="Times New Roman"/>
          <w:lang w:val="en-US"/>
        </w:rPr>
        <w:t xml:space="preserve">, </w:t>
      </w:r>
      <w:r w:rsidRPr="005C7C16">
        <w:rPr>
          <w:rFonts w:ascii="Times New Roman" w:hAnsi="Times New Roman" w:cs="Times New Roman"/>
          <w:b/>
          <w:bCs/>
          <w:lang w:val="en-US"/>
        </w:rPr>
        <w:t>121</w:t>
      </w:r>
      <w:r w:rsidRPr="005C7C16">
        <w:rPr>
          <w:rFonts w:ascii="Times New Roman" w:hAnsi="Times New Roman" w:cs="Times New Roman"/>
          <w:lang w:val="en-US"/>
        </w:rPr>
        <w:t>, 1337–1350.</w:t>
      </w:r>
    </w:p>
    <w:p w14:paraId="4FE16048" w14:textId="77777777" w:rsidR="00DB36E6" w:rsidRPr="005C7C16" w:rsidRDefault="00DB36E6" w:rsidP="00DF2449">
      <w:pPr>
        <w:rPr>
          <w:rFonts w:ascii="Times New Roman" w:hAnsi="Times New Roman" w:cs="Times New Roman"/>
          <w:b/>
          <w:lang w:val="en-GB"/>
        </w:rPr>
      </w:pPr>
    </w:p>
    <w:p w14:paraId="188EFBD9" w14:textId="69211785" w:rsidR="000602E0" w:rsidRPr="005C7C16" w:rsidRDefault="000602E0" w:rsidP="00DF2449">
      <w:pPr>
        <w:rPr>
          <w:rFonts w:ascii="Times New Roman" w:hAnsi="Times New Roman" w:cs="Times New Roman"/>
          <w:lang w:val="en-US"/>
        </w:rPr>
      </w:pPr>
      <w:proofErr w:type="spellStart"/>
      <w:r w:rsidRPr="005C7C16">
        <w:rPr>
          <w:rFonts w:ascii="Times New Roman" w:hAnsi="Times New Roman" w:cs="Times New Roman"/>
          <w:lang w:val="en-US"/>
        </w:rPr>
        <w:t>Easterling</w:t>
      </w:r>
      <w:proofErr w:type="spellEnd"/>
      <w:r w:rsidRPr="005C7C16">
        <w:rPr>
          <w:rFonts w:ascii="Times New Roman" w:hAnsi="Times New Roman" w:cs="Times New Roman"/>
          <w:lang w:val="en-US"/>
        </w:rPr>
        <w:t xml:space="preserve">, M.R., </w:t>
      </w:r>
      <w:proofErr w:type="spellStart"/>
      <w:r w:rsidRPr="005C7C16">
        <w:rPr>
          <w:rFonts w:ascii="Times New Roman" w:hAnsi="Times New Roman" w:cs="Times New Roman"/>
          <w:lang w:val="en-US"/>
        </w:rPr>
        <w:t>Ellner</w:t>
      </w:r>
      <w:proofErr w:type="spellEnd"/>
      <w:r w:rsidRPr="005C7C16">
        <w:rPr>
          <w:rFonts w:ascii="Times New Roman" w:hAnsi="Times New Roman" w:cs="Times New Roman"/>
          <w:lang w:val="en-US"/>
        </w:rPr>
        <w:t xml:space="preserve">, S.P. &amp; Dixon, P.M. (2000). Size-specific sensitivity: applying a new structured population model. </w:t>
      </w:r>
      <w:proofErr w:type="gramStart"/>
      <w:r w:rsidRPr="005C7C16">
        <w:rPr>
          <w:rFonts w:ascii="Times New Roman" w:hAnsi="Times New Roman" w:cs="Times New Roman"/>
          <w:i/>
          <w:iCs/>
          <w:lang w:val="en-US"/>
        </w:rPr>
        <w:t>Ecology</w:t>
      </w:r>
      <w:r w:rsidRPr="005C7C16">
        <w:rPr>
          <w:rFonts w:ascii="Times New Roman" w:hAnsi="Times New Roman" w:cs="Times New Roman"/>
          <w:lang w:val="en-US"/>
        </w:rPr>
        <w:t xml:space="preserve">, </w:t>
      </w:r>
      <w:r w:rsidRPr="005C7C16">
        <w:rPr>
          <w:rFonts w:ascii="Times New Roman" w:hAnsi="Times New Roman" w:cs="Times New Roman"/>
          <w:b/>
          <w:bCs/>
          <w:lang w:val="en-US"/>
        </w:rPr>
        <w:t>81</w:t>
      </w:r>
      <w:r w:rsidRPr="005C7C16">
        <w:rPr>
          <w:rFonts w:ascii="Times New Roman" w:hAnsi="Times New Roman" w:cs="Times New Roman"/>
          <w:lang w:val="en-US"/>
        </w:rPr>
        <w:t>, 694–708.</w:t>
      </w:r>
      <w:proofErr w:type="gramEnd"/>
    </w:p>
    <w:p w14:paraId="1F24D980" w14:textId="77777777" w:rsidR="001710C9" w:rsidRPr="005C7C16" w:rsidRDefault="001710C9" w:rsidP="00DF2449">
      <w:pPr>
        <w:rPr>
          <w:rFonts w:ascii="Times New Roman" w:hAnsi="Times New Roman" w:cs="Times New Roman"/>
          <w:lang w:val="en-US"/>
        </w:rPr>
      </w:pPr>
    </w:p>
    <w:p w14:paraId="309234EA" w14:textId="2D3B5595" w:rsidR="00E31A36" w:rsidRPr="005C7C16" w:rsidRDefault="00E31A36" w:rsidP="00DF2449">
      <w:pPr>
        <w:rPr>
          <w:rFonts w:ascii="Times New Roman" w:hAnsi="Times New Roman" w:cs="Times New Roman"/>
          <w:lang w:val="en-US"/>
        </w:rPr>
      </w:pPr>
      <w:proofErr w:type="spellStart"/>
      <w:proofErr w:type="gramStart"/>
      <w:r w:rsidRPr="005C7C16">
        <w:rPr>
          <w:rFonts w:ascii="Times New Roman" w:hAnsi="Times New Roman" w:cs="Times New Roman"/>
          <w:lang w:val="en-US"/>
        </w:rPr>
        <w:t>Eddelbuettel</w:t>
      </w:r>
      <w:proofErr w:type="spellEnd"/>
      <w:r w:rsidRPr="005C7C16">
        <w:rPr>
          <w:rFonts w:ascii="Times New Roman" w:hAnsi="Times New Roman" w:cs="Times New Roman"/>
          <w:lang w:val="en-US"/>
        </w:rPr>
        <w:t xml:space="preserve">, D., François, R., </w:t>
      </w:r>
      <w:proofErr w:type="spellStart"/>
      <w:r w:rsidRPr="005C7C16">
        <w:rPr>
          <w:rFonts w:ascii="Times New Roman" w:hAnsi="Times New Roman" w:cs="Times New Roman"/>
          <w:lang w:val="en-US"/>
        </w:rPr>
        <w:t>Allaire</w:t>
      </w:r>
      <w:proofErr w:type="spellEnd"/>
      <w:r w:rsidRPr="005C7C16">
        <w:rPr>
          <w:rFonts w:ascii="Times New Roman" w:hAnsi="Times New Roman" w:cs="Times New Roman"/>
          <w:lang w:val="en-US"/>
        </w:rPr>
        <w:t xml:space="preserve">, J., Chambers, J., Bates, D. &amp; </w:t>
      </w:r>
      <w:proofErr w:type="spellStart"/>
      <w:r w:rsidRPr="005C7C16">
        <w:rPr>
          <w:rFonts w:ascii="Times New Roman" w:hAnsi="Times New Roman" w:cs="Times New Roman"/>
          <w:lang w:val="en-US"/>
        </w:rPr>
        <w:t>Ushey</w:t>
      </w:r>
      <w:proofErr w:type="spellEnd"/>
      <w:r w:rsidRPr="005C7C16">
        <w:rPr>
          <w:rFonts w:ascii="Times New Roman" w:hAnsi="Times New Roman" w:cs="Times New Roman"/>
          <w:lang w:val="en-US"/>
        </w:rPr>
        <w:t>, K. (2011).</w:t>
      </w:r>
      <w:proofErr w:type="gramEnd"/>
      <w:r w:rsidRPr="005C7C16">
        <w:rPr>
          <w:rFonts w:ascii="Times New Roman" w:hAnsi="Times New Roman" w:cs="Times New Roman"/>
          <w:lang w:val="en-US"/>
        </w:rPr>
        <w:t xml:space="preserve"> </w:t>
      </w:r>
      <w:proofErr w:type="spellStart"/>
      <w:r w:rsidRPr="005C7C16">
        <w:rPr>
          <w:rFonts w:ascii="Times New Roman" w:hAnsi="Times New Roman" w:cs="Times New Roman"/>
          <w:lang w:val="en-US"/>
        </w:rPr>
        <w:t>Rcpp</w:t>
      </w:r>
      <w:proofErr w:type="spellEnd"/>
      <w:r w:rsidRPr="005C7C16">
        <w:rPr>
          <w:rFonts w:ascii="Times New Roman" w:hAnsi="Times New Roman" w:cs="Times New Roman"/>
          <w:lang w:val="en-US"/>
        </w:rPr>
        <w:t xml:space="preserve">: Seamless R and C++ integration. </w:t>
      </w:r>
      <w:r w:rsidRPr="005C7C16">
        <w:rPr>
          <w:rFonts w:ascii="Times New Roman" w:hAnsi="Times New Roman" w:cs="Times New Roman"/>
          <w:i/>
          <w:iCs/>
          <w:lang w:val="en-US"/>
        </w:rPr>
        <w:t>Journal of Statistical Software</w:t>
      </w:r>
      <w:r w:rsidRPr="005C7C16">
        <w:rPr>
          <w:rFonts w:ascii="Times New Roman" w:hAnsi="Times New Roman" w:cs="Times New Roman"/>
          <w:lang w:val="en-US"/>
        </w:rPr>
        <w:t xml:space="preserve">, </w:t>
      </w:r>
      <w:r w:rsidRPr="005C7C16">
        <w:rPr>
          <w:rFonts w:ascii="Times New Roman" w:hAnsi="Times New Roman" w:cs="Times New Roman"/>
          <w:b/>
          <w:bCs/>
          <w:lang w:val="en-US"/>
        </w:rPr>
        <w:t>40</w:t>
      </w:r>
      <w:r w:rsidRPr="005C7C16">
        <w:rPr>
          <w:rFonts w:ascii="Times New Roman" w:hAnsi="Times New Roman" w:cs="Times New Roman"/>
          <w:lang w:val="en-US"/>
        </w:rPr>
        <w:t>, 1–18.</w:t>
      </w:r>
    </w:p>
    <w:p w14:paraId="110D39CF" w14:textId="77777777" w:rsidR="00E31A36" w:rsidRDefault="00E31A36" w:rsidP="00DF2449">
      <w:pPr>
        <w:rPr>
          <w:rFonts w:ascii="Times New Roman" w:hAnsi="Times New Roman" w:cs="Times New Roman"/>
          <w:lang w:val="en-US"/>
        </w:rPr>
      </w:pPr>
    </w:p>
    <w:p w14:paraId="316E7787" w14:textId="7267668E" w:rsidR="003D5782" w:rsidRPr="00AF3CE5" w:rsidRDefault="003D5782" w:rsidP="00DF2449">
      <w:pPr>
        <w:rPr>
          <w:rFonts w:ascii="Times New Roman" w:hAnsi="Times New Roman" w:cs="Times New Roman"/>
          <w:lang w:val="en-US"/>
        </w:rPr>
      </w:pPr>
      <w:r w:rsidRPr="00AF3CE5">
        <w:rPr>
          <w:rFonts w:ascii="Times New Roman" w:hAnsi="Times New Roman" w:cs="Times New Roman"/>
          <w:lang w:val="en-US"/>
        </w:rPr>
        <w:t xml:space="preserve">Fournier, D.A., Hampton, J. &amp; </w:t>
      </w:r>
      <w:proofErr w:type="spellStart"/>
      <w:r w:rsidRPr="00AF3CE5">
        <w:rPr>
          <w:rFonts w:ascii="Times New Roman" w:hAnsi="Times New Roman" w:cs="Times New Roman"/>
          <w:lang w:val="en-US"/>
        </w:rPr>
        <w:t>Sibert</w:t>
      </w:r>
      <w:proofErr w:type="spellEnd"/>
      <w:r w:rsidRPr="00AF3CE5">
        <w:rPr>
          <w:rFonts w:ascii="Times New Roman" w:hAnsi="Times New Roman" w:cs="Times New Roman"/>
          <w:lang w:val="en-US"/>
        </w:rPr>
        <w:t xml:space="preserve">, J.R. (1998). MULTIFAN-CL: a length-based, age-structured model for fisheries stock assessment, with application to South Pacific albacore, </w:t>
      </w:r>
      <w:proofErr w:type="spellStart"/>
      <w:r w:rsidRPr="004349C7">
        <w:rPr>
          <w:rFonts w:ascii="Times New Roman" w:hAnsi="Times New Roman" w:cs="Times New Roman"/>
          <w:i/>
          <w:lang w:val="en-US"/>
        </w:rPr>
        <w:t>Thunnus</w:t>
      </w:r>
      <w:proofErr w:type="spellEnd"/>
      <w:r w:rsidRPr="004349C7">
        <w:rPr>
          <w:rFonts w:ascii="Times New Roman" w:hAnsi="Times New Roman" w:cs="Times New Roman"/>
          <w:i/>
          <w:lang w:val="en-US"/>
        </w:rPr>
        <w:t xml:space="preserve"> </w:t>
      </w:r>
      <w:proofErr w:type="spellStart"/>
      <w:r w:rsidRPr="004349C7">
        <w:rPr>
          <w:rFonts w:ascii="Times New Roman" w:hAnsi="Times New Roman" w:cs="Times New Roman"/>
          <w:i/>
          <w:lang w:val="en-US"/>
        </w:rPr>
        <w:t>alalunga</w:t>
      </w:r>
      <w:proofErr w:type="spellEnd"/>
      <w:r w:rsidRPr="00AF3CE5">
        <w:rPr>
          <w:rFonts w:ascii="Times New Roman" w:hAnsi="Times New Roman" w:cs="Times New Roman"/>
          <w:lang w:val="en-US"/>
        </w:rPr>
        <w:t xml:space="preserve">. </w:t>
      </w:r>
      <w:r w:rsidRPr="00AF3CE5">
        <w:rPr>
          <w:rFonts w:ascii="Times New Roman" w:hAnsi="Times New Roman" w:cs="Times New Roman"/>
          <w:i/>
          <w:iCs/>
          <w:lang w:val="en-US"/>
        </w:rPr>
        <w:t>Canadian Journal of Fisheries and Aquatic Sciences</w:t>
      </w:r>
      <w:r w:rsidRPr="00AF3CE5">
        <w:rPr>
          <w:rFonts w:ascii="Times New Roman" w:hAnsi="Times New Roman" w:cs="Times New Roman"/>
          <w:lang w:val="en-US"/>
        </w:rPr>
        <w:t xml:space="preserve">, </w:t>
      </w:r>
      <w:r w:rsidRPr="00AF3CE5">
        <w:rPr>
          <w:rFonts w:ascii="Times New Roman" w:hAnsi="Times New Roman" w:cs="Times New Roman"/>
          <w:b/>
          <w:bCs/>
          <w:lang w:val="en-US"/>
        </w:rPr>
        <w:t>55</w:t>
      </w:r>
      <w:r w:rsidRPr="00AF3CE5">
        <w:rPr>
          <w:rFonts w:ascii="Times New Roman" w:hAnsi="Times New Roman" w:cs="Times New Roman"/>
          <w:lang w:val="en-US"/>
        </w:rPr>
        <w:t>, 2105–2116.</w:t>
      </w:r>
    </w:p>
    <w:p w14:paraId="30F410D0" w14:textId="77777777" w:rsidR="003D5782" w:rsidRPr="00AF3CE5" w:rsidRDefault="003D5782" w:rsidP="00DF2449">
      <w:pPr>
        <w:rPr>
          <w:rFonts w:ascii="Times New Roman" w:hAnsi="Times New Roman" w:cs="Times New Roman"/>
          <w:lang w:val="en-US"/>
        </w:rPr>
      </w:pPr>
    </w:p>
    <w:p w14:paraId="5A8DDAD4" w14:textId="32425DF1" w:rsidR="00E31A36" w:rsidRPr="005C7C16" w:rsidRDefault="00E31A36" w:rsidP="00DF2449">
      <w:pPr>
        <w:rPr>
          <w:rFonts w:ascii="Times New Roman" w:hAnsi="Times New Roman" w:cs="Times New Roman"/>
          <w:lang w:val="en-US"/>
        </w:rPr>
      </w:pPr>
      <w:proofErr w:type="gramStart"/>
      <w:r w:rsidRPr="005C7C16">
        <w:rPr>
          <w:rFonts w:ascii="Times New Roman" w:hAnsi="Times New Roman" w:cs="Times New Roman"/>
          <w:lang w:val="en-US"/>
        </w:rPr>
        <w:t xml:space="preserve">Fournier, D.A., </w:t>
      </w:r>
      <w:proofErr w:type="spellStart"/>
      <w:r w:rsidRPr="005C7C16">
        <w:rPr>
          <w:rFonts w:ascii="Times New Roman" w:hAnsi="Times New Roman" w:cs="Times New Roman"/>
          <w:lang w:val="en-US"/>
        </w:rPr>
        <w:t>Skaug</w:t>
      </w:r>
      <w:proofErr w:type="spellEnd"/>
      <w:r w:rsidRPr="005C7C16">
        <w:rPr>
          <w:rFonts w:ascii="Times New Roman" w:hAnsi="Times New Roman" w:cs="Times New Roman"/>
          <w:lang w:val="en-US"/>
        </w:rPr>
        <w:t xml:space="preserve">, H.J., </w:t>
      </w:r>
      <w:proofErr w:type="spellStart"/>
      <w:r w:rsidRPr="005C7C16">
        <w:rPr>
          <w:rFonts w:ascii="Times New Roman" w:hAnsi="Times New Roman" w:cs="Times New Roman"/>
          <w:lang w:val="en-US"/>
        </w:rPr>
        <w:t>Ancheta</w:t>
      </w:r>
      <w:proofErr w:type="spellEnd"/>
      <w:r w:rsidRPr="005C7C16">
        <w:rPr>
          <w:rFonts w:ascii="Times New Roman" w:hAnsi="Times New Roman" w:cs="Times New Roman"/>
          <w:lang w:val="en-US"/>
        </w:rPr>
        <w:t xml:space="preserve">, J., </w:t>
      </w:r>
      <w:proofErr w:type="spellStart"/>
      <w:r w:rsidRPr="005C7C16">
        <w:rPr>
          <w:rFonts w:ascii="Times New Roman" w:hAnsi="Times New Roman" w:cs="Times New Roman"/>
          <w:lang w:val="en-US"/>
        </w:rPr>
        <w:t>Ianelli</w:t>
      </w:r>
      <w:proofErr w:type="spellEnd"/>
      <w:r w:rsidRPr="005C7C16">
        <w:rPr>
          <w:rFonts w:ascii="Times New Roman" w:hAnsi="Times New Roman" w:cs="Times New Roman"/>
          <w:lang w:val="en-US"/>
        </w:rPr>
        <w:t xml:space="preserve">, J., Magnusson, A., Maunder, M.N., Nielsen, A. &amp; </w:t>
      </w:r>
      <w:proofErr w:type="spellStart"/>
      <w:r w:rsidRPr="005C7C16">
        <w:rPr>
          <w:rFonts w:ascii="Times New Roman" w:hAnsi="Times New Roman" w:cs="Times New Roman"/>
          <w:lang w:val="en-US"/>
        </w:rPr>
        <w:t>Sibert</w:t>
      </w:r>
      <w:proofErr w:type="spellEnd"/>
      <w:r w:rsidRPr="005C7C16">
        <w:rPr>
          <w:rFonts w:ascii="Times New Roman" w:hAnsi="Times New Roman" w:cs="Times New Roman"/>
          <w:lang w:val="en-US"/>
        </w:rPr>
        <w:t>, J. (2012).</w:t>
      </w:r>
      <w:proofErr w:type="gramEnd"/>
      <w:r w:rsidRPr="005C7C16">
        <w:rPr>
          <w:rFonts w:ascii="Times New Roman" w:hAnsi="Times New Roman" w:cs="Times New Roman"/>
          <w:lang w:val="en-US"/>
        </w:rPr>
        <w:t xml:space="preserve"> AD Model Builder: using automatic differentiation for statistical inference of highly parameterized complex nonlinear models. </w:t>
      </w:r>
      <w:r w:rsidRPr="005C7C16">
        <w:rPr>
          <w:rFonts w:ascii="Times New Roman" w:hAnsi="Times New Roman" w:cs="Times New Roman"/>
          <w:i/>
          <w:iCs/>
          <w:lang w:val="en-US"/>
        </w:rPr>
        <w:t>Optimization Methods and Software</w:t>
      </w:r>
      <w:r w:rsidRPr="005C7C16">
        <w:rPr>
          <w:rFonts w:ascii="Times New Roman" w:hAnsi="Times New Roman" w:cs="Times New Roman"/>
          <w:lang w:val="en-US"/>
        </w:rPr>
        <w:t xml:space="preserve">, </w:t>
      </w:r>
      <w:r w:rsidRPr="005C7C16">
        <w:rPr>
          <w:rFonts w:ascii="Times New Roman" w:hAnsi="Times New Roman" w:cs="Times New Roman"/>
          <w:b/>
          <w:bCs/>
          <w:lang w:val="en-US"/>
        </w:rPr>
        <w:t>27</w:t>
      </w:r>
      <w:r w:rsidRPr="005C7C16">
        <w:rPr>
          <w:rFonts w:ascii="Times New Roman" w:hAnsi="Times New Roman" w:cs="Times New Roman"/>
          <w:lang w:val="en-US"/>
        </w:rPr>
        <w:t>, 233–249.</w:t>
      </w:r>
    </w:p>
    <w:p w14:paraId="29E84D5F" w14:textId="77777777" w:rsidR="00E31A36" w:rsidRPr="005C7C16" w:rsidRDefault="00E31A36" w:rsidP="00DF2449">
      <w:pPr>
        <w:rPr>
          <w:rFonts w:ascii="Times New Roman" w:hAnsi="Times New Roman" w:cs="Times New Roman"/>
          <w:lang w:val="en-US"/>
        </w:rPr>
      </w:pPr>
    </w:p>
    <w:p w14:paraId="19CC85B0" w14:textId="16898A22" w:rsidR="001710C9" w:rsidRPr="005C7C16" w:rsidRDefault="001710C9" w:rsidP="00DF2449">
      <w:pPr>
        <w:rPr>
          <w:rFonts w:ascii="Times New Roman" w:hAnsi="Times New Roman" w:cs="Times New Roman"/>
          <w:b/>
          <w:lang w:val="en-GB"/>
        </w:rPr>
      </w:pPr>
      <w:proofErr w:type="spellStart"/>
      <w:r w:rsidRPr="005C7C16">
        <w:rPr>
          <w:rFonts w:ascii="Times New Roman" w:hAnsi="Times New Roman" w:cs="Times New Roman"/>
          <w:lang w:val="en-US"/>
        </w:rPr>
        <w:t>Gelfand</w:t>
      </w:r>
      <w:proofErr w:type="spellEnd"/>
      <w:r w:rsidRPr="005C7C16">
        <w:rPr>
          <w:rFonts w:ascii="Times New Roman" w:hAnsi="Times New Roman" w:cs="Times New Roman"/>
          <w:lang w:val="en-US"/>
        </w:rPr>
        <w:t xml:space="preserve">, A.E., </w:t>
      </w:r>
      <w:proofErr w:type="spellStart"/>
      <w:r w:rsidRPr="005C7C16">
        <w:rPr>
          <w:rFonts w:ascii="Times New Roman" w:hAnsi="Times New Roman" w:cs="Times New Roman"/>
          <w:lang w:val="en-US"/>
        </w:rPr>
        <w:t>Ghosh</w:t>
      </w:r>
      <w:proofErr w:type="spellEnd"/>
      <w:r w:rsidRPr="005C7C16">
        <w:rPr>
          <w:rFonts w:ascii="Times New Roman" w:hAnsi="Times New Roman" w:cs="Times New Roman"/>
          <w:lang w:val="en-US"/>
        </w:rPr>
        <w:t xml:space="preserve">, S. &amp; Clark, J.S. (2013). Scaling Integral Projection Models for Analyzing Size Demography. </w:t>
      </w:r>
      <w:proofErr w:type="gramStart"/>
      <w:r w:rsidRPr="005C7C16">
        <w:rPr>
          <w:rFonts w:ascii="Times New Roman" w:hAnsi="Times New Roman" w:cs="Times New Roman"/>
          <w:i/>
          <w:iCs/>
          <w:lang w:val="en-US"/>
        </w:rPr>
        <w:t>Statistical Science</w:t>
      </w:r>
      <w:r w:rsidRPr="005C7C16">
        <w:rPr>
          <w:rFonts w:ascii="Times New Roman" w:hAnsi="Times New Roman" w:cs="Times New Roman"/>
          <w:lang w:val="en-US"/>
        </w:rPr>
        <w:t xml:space="preserve">, </w:t>
      </w:r>
      <w:r w:rsidRPr="005C7C16">
        <w:rPr>
          <w:rFonts w:ascii="Times New Roman" w:hAnsi="Times New Roman" w:cs="Times New Roman"/>
          <w:b/>
          <w:bCs/>
          <w:lang w:val="en-US"/>
        </w:rPr>
        <w:t>28</w:t>
      </w:r>
      <w:r w:rsidRPr="005C7C16">
        <w:rPr>
          <w:rFonts w:ascii="Times New Roman" w:hAnsi="Times New Roman" w:cs="Times New Roman"/>
          <w:lang w:val="en-US"/>
        </w:rPr>
        <w:t>, 641–658.</w:t>
      </w:r>
      <w:proofErr w:type="gramEnd"/>
    </w:p>
    <w:p w14:paraId="5F5BC64E" w14:textId="77777777" w:rsidR="001710C9" w:rsidRPr="005C7C16" w:rsidRDefault="001710C9" w:rsidP="00DF2449">
      <w:pPr>
        <w:rPr>
          <w:rFonts w:ascii="Times New Roman" w:hAnsi="Times New Roman" w:cs="Times New Roman"/>
          <w:b/>
          <w:lang w:val="en-GB"/>
        </w:rPr>
      </w:pPr>
    </w:p>
    <w:p w14:paraId="088B99C8" w14:textId="2A182DF6" w:rsidR="000602E0" w:rsidRPr="005C7C16" w:rsidRDefault="001710C9" w:rsidP="00DF2449">
      <w:pPr>
        <w:rPr>
          <w:rFonts w:ascii="Times New Roman" w:hAnsi="Times New Roman" w:cs="Times New Roman"/>
          <w:b/>
          <w:lang w:val="en-GB"/>
        </w:rPr>
      </w:pPr>
      <w:proofErr w:type="spellStart"/>
      <w:proofErr w:type="gramStart"/>
      <w:r w:rsidRPr="005C7C16">
        <w:rPr>
          <w:rFonts w:ascii="Times New Roman" w:hAnsi="Times New Roman" w:cs="Times New Roman"/>
          <w:lang w:val="en-US"/>
        </w:rPr>
        <w:t>Ghosh</w:t>
      </w:r>
      <w:proofErr w:type="spellEnd"/>
      <w:r w:rsidRPr="005C7C16">
        <w:rPr>
          <w:rFonts w:ascii="Times New Roman" w:hAnsi="Times New Roman" w:cs="Times New Roman"/>
          <w:lang w:val="en-US"/>
        </w:rPr>
        <w:t xml:space="preserve">, S., </w:t>
      </w:r>
      <w:proofErr w:type="spellStart"/>
      <w:r w:rsidRPr="005C7C16">
        <w:rPr>
          <w:rFonts w:ascii="Times New Roman" w:hAnsi="Times New Roman" w:cs="Times New Roman"/>
          <w:lang w:val="en-US"/>
        </w:rPr>
        <w:t>Gelfand</w:t>
      </w:r>
      <w:proofErr w:type="spellEnd"/>
      <w:r w:rsidRPr="005C7C16">
        <w:rPr>
          <w:rFonts w:ascii="Times New Roman" w:hAnsi="Times New Roman" w:cs="Times New Roman"/>
          <w:lang w:val="en-US"/>
        </w:rPr>
        <w:t>, A.E. &amp; Clark, J.S. (2012).</w:t>
      </w:r>
      <w:proofErr w:type="gramEnd"/>
      <w:r w:rsidRPr="005C7C16">
        <w:rPr>
          <w:rFonts w:ascii="Times New Roman" w:hAnsi="Times New Roman" w:cs="Times New Roman"/>
          <w:lang w:val="en-US"/>
        </w:rPr>
        <w:t xml:space="preserve"> </w:t>
      </w:r>
      <w:proofErr w:type="gramStart"/>
      <w:r w:rsidRPr="005C7C16">
        <w:rPr>
          <w:rFonts w:ascii="Times New Roman" w:hAnsi="Times New Roman" w:cs="Times New Roman"/>
          <w:lang w:val="en-US"/>
        </w:rPr>
        <w:t>Inference for Size Demography From Point Pattern Data Using Integral Projection Models.</w:t>
      </w:r>
      <w:proofErr w:type="gramEnd"/>
      <w:r w:rsidRPr="005C7C16">
        <w:rPr>
          <w:rFonts w:ascii="Times New Roman" w:hAnsi="Times New Roman" w:cs="Times New Roman"/>
          <w:lang w:val="en-US"/>
        </w:rPr>
        <w:t xml:space="preserve"> </w:t>
      </w:r>
      <w:proofErr w:type="gramStart"/>
      <w:r w:rsidRPr="005C7C16">
        <w:rPr>
          <w:rFonts w:ascii="Times New Roman" w:hAnsi="Times New Roman" w:cs="Times New Roman"/>
          <w:i/>
          <w:iCs/>
          <w:lang w:val="en-US"/>
        </w:rPr>
        <w:t>Journal of Agricultural, Biological, and Environmental Statistics</w:t>
      </w:r>
      <w:r w:rsidRPr="005C7C16">
        <w:rPr>
          <w:rFonts w:ascii="Times New Roman" w:hAnsi="Times New Roman" w:cs="Times New Roman"/>
          <w:lang w:val="en-US"/>
        </w:rPr>
        <w:t xml:space="preserve">, </w:t>
      </w:r>
      <w:r w:rsidRPr="005C7C16">
        <w:rPr>
          <w:rFonts w:ascii="Times New Roman" w:hAnsi="Times New Roman" w:cs="Times New Roman"/>
          <w:b/>
          <w:bCs/>
          <w:lang w:val="en-US"/>
        </w:rPr>
        <w:t>17</w:t>
      </w:r>
      <w:r w:rsidRPr="005C7C16">
        <w:rPr>
          <w:rFonts w:ascii="Times New Roman" w:hAnsi="Times New Roman" w:cs="Times New Roman"/>
          <w:lang w:val="en-US"/>
        </w:rPr>
        <w:t>, 678–681.</w:t>
      </w:r>
      <w:proofErr w:type="gramEnd"/>
    </w:p>
    <w:p w14:paraId="0A730F70" w14:textId="77777777" w:rsidR="001710C9" w:rsidRDefault="001710C9" w:rsidP="00DF2449">
      <w:pPr>
        <w:rPr>
          <w:rFonts w:ascii="Times New Roman" w:hAnsi="Times New Roman" w:cs="Times New Roman"/>
          <w:b/>
          <w:lang w:val="en-GB"/>
        </w:rPr>
      </w:pPr>
    </w:p>
    <w:p w14:paraId="04E842FF" w14:textId="63DCC3C4" w:rsidR="00827DBA" w:rsidRPr="00827DBA" w:rsidRDefault="00827DBA" w:rsidP="00DF2449">
      <w:pPr>
        <w:rPr>
          <w:rFonts w:ascii="Times New Roman" w:hAnsi="Times New Roman" w:cs="Times New Roman"/>
          <w:lang w:val="en-GB"/>
        </w:rPr>
      </w:pPr>
      <w:r>
        <w:rPr>
          <w:rFonts w:ascii="Times New Roman" w:hAnsi="Times New Roman" w:cs="Times New Roman"/>
          <w:lang w:val="en-GB"/>
        </w:rPr>
        <w:t xml:space="preserve">González, E.J. (2008). </w:t>
      </w:r>
      <w:proofErr w:type="spellStart"/>
      <w:r>
        <w:rPr>
          <w:rFonts w:ascii="Times New Roman" w:hAnsi="Times New Roman" w:cs="Times New Roman"/>
          <w:i/>
          <w:lang w:val="en-GB"/>
        </w:rPr>
        <w:t>Modelación</w:t>
      </w:r>
      <w:proofErr w:type="spellEnd"/>
      <w:r>
        <w:rPr>
          <w:rFonts w:ascii="Times New Roman" w:hAnsi="Times New Roman" w:cs="Times New Roman"/>
          <w:i/>
          <w:lang w:val="en-GB"/>
        </w:rPr>
        <w:t xml:space="preserve"> de la </w:t>
      </w:r>
      <w:proofErr w:type="spellStart"/>
      <w:r>
        <w:rPr>
          <w:rFonts w:ascii="Times New Roman" w:hAnsi="Times New Roman" w:cs="Times New Roman"/>
          <w:i/>
          <w:lang w:val="en-GB"/>
        </w:rPr>
        <w:t>Dinámica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Poblacional</w:t>
      </w:r>
      <w:proofErr w:type="spellEnd"/>
      <w:r>
        <w:rPr>
          <w:rFonts w:ascii="Times New Roman" w:hAnsi="Times New Roman" w:cs="Times New Roman"/>
          <w:i/>
          <w:lang w:val="en-GB"/>
        </w:rPr>
        <w:t xml:space="preserve"> de </w:t>
      </w:r>
      <w:proofErr w:type="spellStart"/>
      <w:r>
        <w:rPr>
          <w:rFonts w:ascii="Times New Roman" w:hAnsi="Times New Roman" w:cs="Times New Roman"/>
          <w:i/>
          <w:lang w:val="en-GB"/>
        </w:rPr>
        <w:t>Cactáceas</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Endémicas</w:t>
      </w:r>
      <w:proofErr w:type="spellEnd"/>
      <w:r>
        <w:rPr>
          <w:rFonts w:ascii="Times New Roman" w:hAnsi="Times New Roman" w:cs="Times New Roman"/>
          <w:i/>
          <w:lang w:val="en-GB"/>
        </w:rPr>
        <w:t xml:space="preserve"> del Valle de </w:t>
      </w:r>
      <w:proofErr w:type="spellStart"/>
      <w:r>
        <w:rPr>
          <w:rFonts w:ascii="Times New Roman" w:hAnsi="Times New Roman" w:cs="Times New Roman"/>
          <w:i/>
          <w:lang w:val="en-GB"/>
        </w:rPr>
        <w:t>Tehuacán</w:t>
      </w:r>
      <w:proofErr w:type="spellEnd"/>
      <w:r>
        <w:rPr>
          <w:rFonts w:ascii="Times New Roman" w:hAnsi="Times New Roman" w:cs="Times New Roman"/>
          <w:i/>
          <w:lang w:val="en-GB"/>
        </w:rPr>
        <w:t xml:space="preserve"> a lo largo de </w:t>
      </w:r>
      <w:proofErr w:type="gramStart"/>
      <w:r>
        <w:rPr>
          <w:rFonts w:ascii="Times New Roman" w:hAnsi="Times New Roman" w:cs="Times New Roman"/>
          <w:i/>
          <w:lang w:val="en-GB"/>
        </w:rPr>
        <w:t>un</w:t>
      </w:r>
      <w:proofErr w:type="gramEnd"/>
      <w:r>
        <w:rPr>
          <w:rFonts w:ascii="Times New Roman" w:hAnsi="Times New Roman" w:cs="Times New Roman"/>
          <w:i/>
          <w:lang w:val="en-GB"/>
        </w:rPr>
        <w:t xml:space="preserve"> </w:t>
      </w:r>
      <w:proofErr w:type="spellStart"/>
      <w:r>
        <w:rPr>
          <w:rFonts w:ascii="Times New Roman" w:hAnsi="Times New Roman" w:cs="Times New Roman"/>
          <w:i/>
          <w:lang w:val="en-GB"/>
        </w:rPr>
        <w:t>Gradiente</w:t>
      </w:r>
      <w:proofErr w:type="spellEnd"/>
      <w:r>
        <w:rPr>
          <w:rFonts w:ascii="Times New Roman" w:hAnsi="Times New Roman" w:cs="Times New Roman"/>
          <w:i/>
          <w:lang w:val="en-GB"/>
        </w:rPr>
        <w:t xml:space="preserve"> de </w:t>
      </w:r>
      <w:proofErr w:type="spellStart"/>
      <w:r>
        <w:rPr>
          <w:rFonts w:ascii="Times New Roman" w:hAnsi="Times New Roman" w:cs="Times New Roman"/>
          <w:i/>
          <w:lang w:val="en-GB"/>
        </w:rPr>
        <w:t>Disturbio</w:t>
      </w:r>
      <w:proofErr w:type="spellEnd"/>
      <w:r>
        <w:rPr>
          <w:rFonts w:ascii="Times New Roman" w:hAnsi="Times New Roman" w:cs="Times New Roman"/>
          <w:i/>
          <w:lang w:val="en-GB"/>
        </w:rPr>
        <w:t xml:space="preserve"> Antropogénico </w:t>
      </w:r>
      <w:proofErr w:type="spellStart"/>
      <w:r>
        <w:rPr>
          <w:rFonts w:ascii="Times New Roman" w:hAnsi="Times New Roman" w:cs="Times New Roman"/>
          <w:i/>
          <w:lang w:val="en-GB"/>
        </w:rPr>
        <w:t>Crónico</w:t>
      </w:r>
      <w:proofErr w:type="spellEnd"/>
      <w:r>
        <w:rPr>
          <w:rFonts w:ascii="Times New Roman" w:hAnsi="Times New Roman" w:cs="Times New Roman"/>
          <w:i/>
          <w:lang w:val="en-GB"/>
        </w:rPr>
        <w:t xml:space="preserve">. </w:t>
      </w:r>
      <w:proofErr w:type="gramStart"/>
      <w:r>
        <w:rPr>
          <w:rFonts w:ascii="Times New Roman" w:hAnsi="Times New Roman" w:cs="Times New Roman"/>
          <w:lang w:val="en-GB"/>
        </w:rPr>
        <w:t>Master's Thesis.</w:t>
      </w:r>
      <w:proofErr w:type="gramEnd"/>
      <w:r>
        <w:rPr>
          <w:rFonts w:ascii="Times New Roman" w:hAnsi="Times New Roman" w:cs="Times New Roman"/>
          <w:lang w:val="en-GB"/>
        </w:rPr>
        <w:t xml:space="preserve"> Universidad </w:t>
      </w:r>
      <w:proofErr w:type="spellStart"/>
      <w:r>
        <w:rPr>
          <w:rFonts w:ascii="Times New Roman" w:hAnsi="Times New Roman" w:cs="Times New Roman"/>
          <w:lang w:val="en-GB"/>
        </w:rPr>
        <w:t>Nacional</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Autónoma</w:t>
      </w:r>
      <w:proofErr w:type="spellEnd"/>
      <w:r>
        <w:rPr>
          <w:rFonts w:ascii="Times New Roman" w:hAnsi="Times New Roman" w:cs="Times New Roman"/>
          <w:lang w:val="en-GB"/>
        </w:rPr>
        <w:t xml:space="preserve"> de México, México, D.F.</w:t>
      </w:r>
    </w:p>
    <w:p w14:paraId="0A419798" w14:textId="77777777" w:rsidR="00827DBA" w:rsidRPr="005C7C16" w:rsidRDefault="00827DBA" w:rsidP="00DF2449">
      <w:pPr>
        <w:rPr>
          <w:rFonts w:ascii="Times New Roman" w:hAnsi="Times New Roman" w:cs="Times New Roman"/>
          <w:b/>
          <w:lang w:val="en-GB"/>
        </w:rPr>
      </w:pPr>
    </w:p>
    <w:p w14:paraId="41F9D257" w14:textId="1FC5689D" w:rsidR="000602E0" w:rsidRPr="005C7C16" w:rsidRDefault="000602E0" w:rsidP="00DF2449">
      <w:pPr>
        <w:rPr>
          <w:rFonts w:ascii="Times New Roman" w:hAnsi="Times New Roman" w:cs="Times New Roman"/>
          <w:b/>
          <w:lang w:val="en-GB"/>
        </w:rPr>
      </w:pPr>
      <w:r w:rsidRPr="005C7C16">
        <w:rPr>
          <w:rFonts w:ascii="Times New Roman" w:hAnsi="Times New Roman" w:cs="Times New Roman"/>
          <w:lang w:val="en-US"/>
        </w:rPr>
        <w:t xml:space="preserve">González, E.J. &amp; </w:t>
      </w:r>
      <w:proofErr w:type="spellStart"/>
      <w:r w:rsidRPr="005C7C16">
        <w:rPr>
          <w:rFonts w:ascii="Times New Roman" w:hAnsi="Times New Roman" w:cs="Times New Roman"/>
          <w:lang w:val="en-US"/>
        </w:rPr>
        <w:t>Martorell</w:t>
      </w:r>
      <w:proofErr w:type="spellEnd"/>
      <w:r w:rsidRPr="005C7C16">
        <w:rPr>
          <w:rFonts w:ascii="Times New Roman" w:hAnsi="Times New Roman" w:cs="Times New Roman"/>
          <w:lang w:val="en-US"/>
        </w:rPr>
        <w:t xml:space="preserve">, C. (2013). Reconstructing shifts in vital rates driven by long-term environmental change: a new demographic method based on readily available data. </w:t>
      </w:r>
      <w:r w:rsidRPr="005C7C16">
        <w:rPr>
          <w:rFonts w:ascii="Times New Roman" w:hAnsi="Times New Roman" w:cs="Times New Roman"/>
          <w:i/>
          <w:iCs/>
          <w:lang w:val="en-US"/>
        </w:rPr>
        <w:t>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3</w:t>
      </w:r>
      <w:r w:rsidRPr="005C7C16">
        <w:rPr>
          <w:rFonts w:ascii="Times New Roman" w:hAnsi="Times New Roman" w:cs="Times New Roman"/>
          <w:lang w:val="en-US"/>
        </w:rPr>
        <w:t>, 2273–2284.</w:t>
      </w:r>
    </w:p>
    <w:p w14:paraId="7488F252" w14:textId="77777777" w:rsidR="000602E0" w:rsidRDefault="000602E0" w:rsidP="00DF2449">
      <w:pPr>
        <w:rPr>
          <w:rFonts w:ascii="Times New Roman" w:hAnsi="Times New Roman" w:cs="Times New Roman"/>
          <w:b/>
          <w:lang w:val="en-GB"/>
        </w:rPr>
      </w:pPr>
    </w:p>
    <w:p w14:paraId="38AA27C5" w14:textId="26B96C56" w:rsidR="00A54141" w:rsidRDefault="00A54141" w:rsidP="00DF2449">
      <w:pPr>
        <w:rPr>
          <w:rFonts w:ascii="Times New Roman" w:hAnsi="Times New Roman" w:cs="Times New Roman"/>
          <w:b/>
          <w:lang w:val="en-GB"/>
        </w:rPr>
      </w:pPr>
      <w:proofErr w:type="spellStart"/>
      <w:r w:rsidRPr="00A54141">
        <w:rPr>
          <w:rFonts w:ascii="Helvetica" w:hAnsi="Helvetica" w:cs="Helvetica"/>
          <w:highlight w:val="yellow"/>
          <w:lang w:val="en-US"/>
        </w:rPr>
        <w:t>Heisey</w:t>
      </w:r>
      <w:proofErr w:type="spellEnd"/>
      <w:r w:rsidRPr="00A54141">
        <w:rPr>
          <w:rFonts w:ascii="Helvetica" w:hAnsi="Helvetica" w:cs="Helvetica"/>
          <w:highlight w:val="yellow"/>
          <w:lang w:val="en-US"/>
        </w:rPr>
        <w:t xml:space="preserve">, D.M., </w:t>
      </w:r>
      <w:proofErr w:type="spellStart"/>
      <w:r w:rsidRPr="00A54141">
        <w:rPr>
          <w:rFonts w:ascii="Helvetica" w:hAnsi="Helvetica" w:cs="Helvetica"/>
          <w:highlight w:val="yellow"/>
          <w:lang w:val="en-US"/>
        </w:rPr>
        <w:t>Osnas</w:t>
      </w:r>
      <w:proofErr w:type="spellEnd"/>
      <w:r w:rsidRPr="00A54141">
        <w:rPr>
          <w:rFonts w:ascii="Helvetica" w:hAnsi="Helvetica" w:cs="Helvetica"/>
          <w:highlight w:val="yellow"/>
          <w:lang w:val="en-US"/>
        </w:rPr>
        <w:t xml:space="preserve">, E.E., Cross, P.C., </w:t>
      </w:r>
      <w:proofErr w:type="spellStart"/>
      <w:r w:rsidRPr="00A54141">
        <w:rPr>
          <w:rFonts w:ascii="Helvetica" w:hAnsi="Helvetica" w:cs="Helvetica"/>
          <w:highlight w:val="yellow"/>
          <w:lang w:val="en-US"/>
        </w:rPr>
        <w:t>Joly</w:t>
      </w:r>
      <w:proofErr w:type="spellEnd"/>
      <w:r w:rsidRPr="00A54141">
        <w:rPr>
          <w:rFonts w:ascii="Helvetica" w:hAnsi="Helvetica" w:cs="Helvetica"/>
          <w:highlight w:val="yellow"/>
          <w:lang w:val="en-US"/>
        </w:rPr>
        <w:t xml:space="preserve">, D.O., </w:t>
      </w:r>
      <w:proofErr w:type="spellStart"/>
      <w:r w:rsidRPr="00A54141">
        <w:rPr>
          <w:rFonts w:ascii="Helvetica" w:hAnsi="Helvetica" w:cs="Helvetica"/>
          <w:highlight w:val="yellow"/>
          <w:lang w:val="en-US"/>
        </w:rPr>
        <w:t>Langenberg</w:t>
      </w:r>
      <w:proofErr w:type="spellEnd"/>
      <w:r w:rsidRPr="00A54141">
        <w:rPr>
          <w:rFonts w:ascii="Helvetica" w:hAnsi="Helvetica" w:cs="Helvetica"/>
          <w:highlight w:val="yellow"/>
          <w:lang w:val="en-US"/>
        </w:rPr>
        <w:t xml:space="preserve">, J.A. &amp; Miller, </w:t>
      </w:r>
      <w:proofErr w:type="gramStart"/>
      <w:r w:rsidRPr="00A54141">
        <w:rPr>
          <w:rFonts w:ascii="Helvetica" w:hAnsi="Helvetica" w:cs="Helvetica"/>
          <w:highlight w:val="yellow"/>
          <w:lang w:val="en-US"/>
        </w:rPr>
        <w:t>M.W.</w:t>
      </w:r>
      <w:proofErr w:type="gramEnd"/>
      <w:r w:rsidRPr="00A54141">
        <w:rPr>
          <w:rFonts w:ascii="Helvetica" w:hAnsi="Helvetica" w:cs="Helvetica"/>
          <w:highlight w:val="yellow"/>
          <w:lang w:val="en-US"/>
        </w:rPr>
        <w:t xml:space="preserve"> (2010). Linking process to pattern: estimating spatiotemporal dynamics of a wildlife epidemic from cross-sectional data. </w:t>
      </w:r>
      <w:proofErr w:type="gramStart"/>
      <w:r w:rsidRPr="00A54141">
        <w:rPr>
          <w:rFonts w:ascii="Helvetica" w:hAnsi="Helvetica" w:cs="Helvetica"/>
          <w:i/>
          <w:iCs/>
          <w:highlight w:val="yellow"/>
          <w:lang w:val="en-US"/>
        </w:rPr>
        <w:t>Ecological Monographs</w:t>
      </w:r>
      <w:r w:rsidRPr="00A54141">
        <w:rPr>
          <w:rFonts w:ascii="Helvetica" w:hAnsi="Helvetica" w:cs="Helvetica"/>
          <w:highlight w:val="yellow"/>
          <w:lang w:val="en-US"/>
        </w:rPr>
        <w:t xml:space="preserve">, </w:t>
      </w:r>
      <w:r w:rsidRPr="00A54141">
        <w:rPr>
          <w:rFonts w:ascii="Helvetica" w:hAnsi="Helvetica" w:cs="Helvetica"/>
          <w:b/>
          <w:bCs/>
          <w:highlight w:val="yellow"/>
          <w:lang w:val="en-US"/>
        </w:rPr>
        <w:t>80</w:t>
      </w:r>
      <w:r w:rsidRPr="00A54141">
        <w:rPr>
          <w:rFonts w:ascii="Helvetica" w:hAnsi="Helvetica" w:cs="Helvetica"/>
          <w:highlight w:val="yellow"/>
          <w:lang w:val="en-US"/>
        </w:rPr>
        <w:t>, 221–240.</w:t>
      </w:r>
      <w:bookmarkStart w:id="0" w:name="_GoBack"/>
      <w:bookmarkEnd w:id="0"/>
      <w:proofErr w:type="gramEnd"/>
    </w:p>
    <w:p w14:paraId="366CD90A" w14:textId="77777777" w:rsidR="00A54141" w:rsidRPr="005C7C16" w:rsidRDefault="00A54141" w:rsidP="00DF2449">
      <w:pPr>
        <w:rPr>
          <w:rFonts w:ascii="Times New Roman" w:hAnsi="Times New Roman" w:cs="Times New Roman"/>
          <w:b/>
          <w:lang w:val="en-GB"/>
        </w:rPr>
      </w:pPr>
    </w:p>
    <w:p w14:paraId="70185460" w14:textId="6253E717" w:rsidR="005569D1" w:rsidRPr="005C7C16" w:rsidRDefault="005569D1" w:rsidP="00DF2449">
      <w:pPr>
        <w:rPr>
          <w:rFonts w:ascii="Times New Roman" w:hAnsi="Times New Roman" w:cs="Times New Roman"/>
          <w:lang w:val="en-GB"/>
        </w:rPr>
      </w:pPr>
      <w:proofErr w:type="spellStart"/>
      <w:proofErr w:type="gramStart"/>
      <w:r w:rsidRPr="005C7C16">
        <w:rPr>
          <w:rFonts w:ascii="Times New Roman" w:hAnsi="Times New Roman" w:cs="Times New Roman"/>
          <w:lang w:val="en-GB"/>
        </w:rPr>
        <w:t>Kéry</w:t>
      </w:r>
      <w:proofErr w:type="spellEnd"/>
      <w:r w:rsidRPr="005C7C16">
        <w:rPr>
          <w:rFonts w:ascii="Times New Roman" w:hAnsi="Times New Roman" w:cs="Times New Roman"/>
          <w:lang w:val="en-GB"/>
        </w:rPr>
        <w:t xml:space="preserve">, M. &amp; </w:t>
      </w:r>
      <w:proofErr w:type="spellStart"/>
      <w:r w:rsidRPr="005C7C16">
        <w:rPr>
          <w:rFonts w:ascii="Times New Roman" w:hAnsi="Times New Roman" w:cs="Times New Roman"/>
          <w:lang w:val="en-GB"/>
        </w:rPr>
        <w:t>Schaub</w:t>
      </w:r>
      <w:proofErr w:type="spellEnd"/>
      <w:r w:rsidRPr="005C7C16">
        <w:rPr>
          <w:rFonts w:ascii="Times New Roman" w:hAnsi="Times New Roman" w:cs="Times New Roman"/>
          <w:lang w:val="en-GB"/>
        </w:rPr>
        <w:t>, M. (2012).</w:t>
      </w:r>
      <w:proofErr w:type="gramEnd"/>
      <w:r w:rsidRPr="005C7C16">
        <w:rPr>
          <w:rFonts w:ascii="Times New Roman" w:hAnsi="Times New Roman" w:cs="Times New Roman"/>
          <w:lang w:val="en-GB"/>
        </w:rPr>
        <w:t xml:space="preserve"> </w:t>
      </w:r>
      <w:r w:rsidRPr="005C7C16">
        <w:rPr>
          <w:rFonts w:ascii="Times New Roman" w:hAnsi="Times New Roman" w:cs="Times New Roman"/>
          <w:i/>
          <w:lang w:val="en-GB"/>
        </w:rPr>
        <w:t xml:space="preserve">Bayesian population analysis using </w:t>
      </w:r>
      <w:proofErr w:type="spellStart"/>
      <w:r w:rsidRPr="005C7C16">
        <w:rPr>
          <w:rFonts w:ascii="Times New Roman" w:hAnsi="Times New Roman" w:cs="Times New Roman"/>
          <w:i/>
          <w:lang w:val="en-GB"/>
        </w:rPr>
        <w:t>WinBUGS</w:t>
      </w:r>
      <w:proofErr w:type="spellEnd"/>
      <w:r w:rsidRPr="005C7C16">
        <w:rPr>
          <w:rFonts w:ascii="Times New Roman" w:hAnsi="Times New Roman" w:cs="Times New Roman"/>
          <w:i/>
          <w:lang w:val="en-GB"/>
        </w:rPr>
        <w:t>: a hier</w:t>
      </w:r>
      <w:r w:rsidR="004349C7">
        <w:rPr>
          <w:rFonts w:ascii="Times New Roman" w:hAnsi="Times New Roman" w:cs="Times New Roman"/>
          <w:i/>
          <w:lang w:val="en-GB"/>
        </w:rPr>
        <w:t>ar</w:t>
      </w:r>
      <w:r w:rsidRPr="005C7C16">
        <w:rPr>
          <w:rFonts w:ascii="Times New Roman" w:hAnsi="Times New Roman" w:cs="Times New Roman"/>
          <w:i/>
          <w:lang w:val="en-GB"/>
        </w:rPr>
        <w:t>chical perspective</w:t>
      </w:r>
      <w:r w:rsidRPr="005C7C16">
        <w:rPr>
          <w:rFonts w:ascii="Times New Roman" w:hAnsi="Times New Roman" w:cs="Times New Roman"/>
          <w:lang w:val="en-GB"/>
        </w:rPr>
        <w:t xml:space="preserve">. </w:t>
      </w:r>
      <w:proofErr w:type="gramStart"/>
      <w:r w:rsidRPr="005C7C16">
        <w:rPr>
          <w:rFonts w:ascii="Times New Roman" w:hAnsi="Times New Roman" w:cs="Times New Roman"/>
          <w:lang w:val="en-GB"/>
        </w:rPr>
        <w:t>Academic Press</w:t>
      </w:r>
      <w:r w:rsidR="00F5534D" w:rsidRPr="005C7C16">
        <w:rPr>
          <w:rFonts w:ascii="Times New Roman" w:hAnsi="Times New Roman" w:cs="Times New Roman"/>
          <w:lang w:val="en-GB"/>
        </w:rPr>
        <w:t>, Waltham, MA.</w:t>
      </w:r>
      <w:proofErr w:type="gramEnd"/>
    </w:p>
    <w:p w14:paraId="3189F5E6" w14:textId="25A22CB3" w:rsidR="000F59D9" w:rsidRDefault="000F59D9" w:rsidP="00DF2449">
      <w:pPr>
        <w:rPr>
          <w:rFonts w:ascii="Times New Roman" w:hAnsi="Times New Roman" w:cs="Times New Roman"/>
          <w:b/>
          <w:lang w:val="en-GB"/>
        </w:rPr>
      </w:pPr>
    </w:p>
    <w:p w14:paraId="350099E5" w14:textId="139598EB" w:rsidR="000F59D9" w:rsidRDefault="000F59D9" w:rsidP="00DF2449">
      <w:pPr>
        <w:rPr>
          <w:rFonts w:ascii="Times New Roman" w:hAnsi="Times New Roman" w:cs="Times New Roman"/>
          <w:b/>
          <w:lang w:val="en-GB"/>
        </w:rPr>
      </w:pPr>
      <w:proofErr w:type="spellStart"/>
      <w:r w:rsidRPr="000F59D9">
        <w:rPr>
          <w:rFonts w:ascii="Helvetica" w:hAnsi="Helvetica" w:cs="Helvetica"/>
          <w:highlight w:val="yellow"/>
          <w:lang w:val="en-US"/>
        </w:rPr>
        <w:t>Lavine</w:t>
      </w:r>
      <w:proofErr w:type="spellEnd"/>
      <w:r w:rsidRPr="000F59D9">
        <w:rPr>
          <w:rFonts w:ascii="Helvetica" w:hAnsi="Helvetica" w:cs="Helvetica"/>
          <w:highlight w:val="yellow"/>
          <w:lang w:val="en-US"/>
        </w:rPr>
        <w:t xml:space="preserve">, M. (2010). Living dangerously with big fancy models. </w:t>
      </w:r>
      <w:proofErr w:type="gramStart"/>
      <w:r w:rsidRPr="000F59D9">
        <w:rPr>
          <w:rFonts w:ascii="Helvetica" w:hAnsi="Helvetica" w:cs="Helvetica"/>
          <w:i/>
          <w:iCs/>
          <w:highlight w:val="yellow"/>
          <w:lang w:val="en-US"/>
        </w:rPr>
        <w:t>Ecology</w:t>
      </w:r>
      <w:r w:rsidRPr="000F59D9">
        <w:rPr>
          <w:rFonts w:ascii="Helvetica" w:hAnsi="Helvetica" w:cs="Helvetica"/>
          <w:highlight w:val="yellow"/>
          <w:lang w:val="en-US"/>
        </w:rPr>
        <w:t xml:space="preserve">, </w:t>
      </w:r>
      <w:r w:rsidRPr="000F59D9">
        <w:rPr>
          <w:rFonts w:ascii="Helvetica" w:hAnsi="Helvetica" w:cs="Helvetica"/>
          <w:b/>
          <w:bCs/>
          <w:highlight w:val="yellow"/>
          <w:lang w:val="en-US"/>
        </w:rPr>
        <w:t>91</w:t>
      </w:r>
      <w:r w:rsidRPr="000F59D9">
        <w:rPr>
          <w:rFonts w:ascii="Helvetica" w:hAnsi="Helvetica" w:cs="Helvetica"/>
          <w:highlight w:val="yellow"/>
          <w:lang w:val="en-US"/>
        </w:rPr>
        <w:t>, 3487–3414.</w:t>
      </w:r>
      <w:proofErr w:type="gramEnd"/>
    </w:p>
    <w:p w14:paraId="23F53686" w14:textId="77777777" w:rsidR="000F59D9" w:rsidRPr="005C7C16" w:rsidRDefault="000F59D9" w:rsidP="00DF2449">
      <w:pPr>
        <w:rPr>
          <w:rFonts w:ascii="Times New Roman" w:hAnsi="Times New Roman" w:cs="Times New Roman"/>
          <w:b/>
          <w:lang w:val="en-GB"/>
        </w:rPr>
      </w:pPr>
    </w:p>
    <w:p w14:paraId="6F454072" w14:textId="34C63E57" w:rsidR="009B5738" w:rsidRPr="005C7C16" w:rsidRDefault="009B5738" w:rsidP="00DF2449">
      <w:pPr>
        <w:rPr>
          <w:rFonts w:ascii="Times New Roman" w:hAnsi="Times New Roman" w:cs="Times New Roman"/>
          <w:b/>
          <w:lang w:val="en-GB"/>
        </w:rPr>
      </w:pPr>
      <w:r w:rsidRPr="005C7C16">
        <w:rPr>
          <w:rFonts w:ascii="Times New Roman" w:hAnsi="Times New Roman" w:cs="Times New Roman"/>
          <w:lang w:val="en-US"/>
        </w:rPr>
        <w:t>Lee, R.</w:t>
      </w:r>
      <w:r w:rsidR="00B51086" w:rsidRPr="005C7C16">
        <w:rPr>
          <w:rFonts w:ascii="Times New Roman" w:hAnsi="Times New Roman" w:cs="Times New Roman"/>
          <w:lang w:val="en-US"/>
        </w:rPr>
        <w:t>D.</w:t>
      </w:r>
      <w:r w:rsidRPr="005C7C16">
        <w:rPr>
          <w:rFonts w:ascii="Times New Roman" w:hAnsi="Times New Roman" w:cs="Times New Roman"/>
          <w:lang w:val="en-US"/>
        </w:rPr>
        <w:t xml:space="preserve"> (1974). Estimating series of vital rates and age structures from Baptisms and burials: a new technique, with applications to pre-industrial England. </w:t>
      </w:r>
      <w:r w:rsidRPr="005C7C16">
        <w:rPr>
          <w:rFonts w:ascii="Times New Roman" w:hAnsi="Times New Roman" w:cs="Times New Roman"/>
          <w:i/>
          <w:iCs/>
          <w:lang w:val="en-US"/>
        </w:rPr>
        <w:t>Population Studies: a Journal of Demography</w:t>
      </w:r>
      <w:r w:rsidRPr="005C7C16">
        <w:rPr>
          <w:rFonts w:ascii="Times New Roman" w:hAnsi="Times New Roman" w:cs="Times New Roman"/>
          <w:lang w:val="en-US"/>
        </w:rPr>
        <w:t xml:space="preserve">, </w:t>
      </w:r>
      <w:r w:rsidRPr="005C7C16">
        <w:rPr>
          <w:rFonts w:ascii="Times New Roman" w:hAnsi="Times New Roman" w:cs="Times New Roman"/>
          <w:b/>
          <w:bCs/>
          <w:lang w:val="en-US"/>
        </w:rPr>
        <w:t>28</w:t>
      </w:r>
      <w:r w:rsidRPr="005C7C16">
        <w:rPr>
          <w:rFonts w:ascii="Times New Roman" w:hAnsi="Times New Roman" w:cs="Times New Roman"/>
          <w:lang w:val="en-US"/>
        </w:rPr>
        <w:t>, 495–512.</w:t>
      </w:r>
    </w:p>
    <w:p w14:paraId="288FE8AE" w14:textId="77777777" w:rsidR="009B5738" w:rsidRPr="005C7C16" w:rsidRDefault="009B5738" w:rsidP="00DF2449">
      <w:pPr>
        <w:rPr>
          <w:rFonts w:ascii="Times New Roman" w:hAnsi="Times New Roman" w:cs="Times New Roman"/>
          <w:b/>
          <w:lang w:val="en-GB"/>
        </w:rPr>
      </w:pPr>
    </w:p>
    <w:p w14:paraId="3508038A" w14:textId="17384470" w:rsidR="000C49F7" w:rsidRPr="005C7C16" w:rsidRDefault="009B5738" w:rsidP="00DF2449">
      <w:pPr>
        <w:rPr>
          <w:rFonts w:ascii="Times New Roman" w:hAnsi="Times New Roman" w:cs="Times New Roman"/>
          <w:b/>
          <w:lang w:val="en-GB"/>
        </w:rPr>
      </w:pPr>
      <w:r w:rsidRPr="005C7C16">
        <w:rPr>
          <w:rFonts w:ascii="Times New Roman" w:hAnsi="Times New Roman" w:cs="Times New Roman"/>
          <w:lang w:val="en-US"/>
        </w:rPr>
        <w:t>Lee, R.D. (1985</w:t>
      </w:r>
      <w:r w:rsidR="000C49F7" w:rsidRPr="005C7C16">
        <w:rPr>
          <w:rFonts w:ascii="Times New Roman" w:hAnsi="Times New Roman" w:cs="Times New Roman"/>
          <w:lang w:val="en-US"/>
        </w:rPr>
        <w:t xml:space="preserve">). Inverse projection and back projection: A critical appraisal, and comparative results for England, 1539 to 1871. </w:t>
      </w:r>
      <w:proofErr w:type="gramStart"/>
      <w:r w:rsidR="000C49F7" w:rsidRPr="005C7C16">
        <w:rPr>
          <w:rFonts w:ascii="Times New Roman" w:hAnsi="Times New Roman" w:cs="Times New Roman"/>
          <w:i/>
          <w:iCs/>
          <w:lang w:val="en-US"/>
        </w:rPr>
        <w:t>Population Studies</w:t>
      </w:r>
      <w:r w:rsidR="000C49F7" w:rsidRPr="005C7C16">
        <w:rPr>
          <w:rFonts w:ascii="Times New Roman" w:hAnsi="Times New Roman" w:cs="Times New Roman"/>
          <w:lang w:val="en-US"/>
        </w:rPr>
        <w:t xml:space="preserve">, </w:t>
      </w:r>
      <w:r w:rsidR="000C49F7" w:rsidRPr="005C7C16">
        <w:rPr>
          <w:rFonts w:ascii="Times New Roman" w:hAnsi="Times New Roman" w:cs="Times New Roman"/>
          <w:b/>
          <w:bCs/>
          <w:lang w:val="en-US"/>
        </w:rPr>
        <w:t>39</w:t>
      </w:r>
      <w:r w:rsidR="000C49F7" w:rsidRPr="005C7C16">
        <w:rPr>
          <w:rFonts w:ascii="Times New Roman" w:hAnsi="Times New Roman" w:cs="Times New Roman"/>
          <w:lang w:val="en-US"/>
        </w:rPr>
        <w:t>, 233–248.</w:t>
      </w:r>
      <w:proofErr w:type="gramEnd"/>
    </w:p>
    <w:p w14:paraId="3C2DE5D1" w14:textId="77777777" w:rsidR="000C49F7" w:rsidRPr="005C7C16" w:rsidRDefault="000C49F7" w:rsidP="00DF2449">
      <w:pPr>
        <w:rPr>
          <w:rFonts w:ascii="Times New Roman" w:hAnsi="Times New Roman" w:cs="Times New Roman"/>
          <w:b/>
          <w:lang w:val="en-GB"/>
        </w:rPr>
      </w:pPr>
    </w:p>
    <w:p w14:paraId="455AFFB1" w14:textId="6EDEB637" w:rsidR="00CE0F0B" w:rsidRPr="005C7C16" w:rsidRDefault="00CE0F0B" w:rsidP="00DF2449">
      <w:pPr>
        <w:rPr>
          <w:rFonts w:ascii="Times New Roman" w:hAnsi="Times New Roman" w:cs="Times New Roman"/>
          <w:b/>
          <w:lang w:val="en-GB"/>
        </w:rPr>
      </w:pPr>
      <w:r w:rsidRPr="005C7C16">
        <w:rPr>
          <w:rFonts w:ascii="Times New Roman" w:hAnsi="Times New Roman" w:cs="Times New Roman"/>
          <w:lang w:val="en-US"/>
        </w:rPr>
        <w:t xml:space="preserve">Maunder, M.N. &amp; Punt, A.E. (2013). </w:t>
      </w:r>
      <w:proofErr w:type="gramStart"/>
      <w:r w:rsidRPr="005C7C16">
        <w:rPr>
          <w:rFonts w:ascii="Times New Roman" w:hAnsi="Times New Roman" w:cs="Times New Roman"/>
          <w:lang w:val="en-US"/>
        </w:rPr>
        <w:t>A review of integrated analysis in fisheries stock assessment.</w:t>
      </w:r>
      <w:proofErr w:type="gramEnd"/>
      <w:r w:rsidRPr="005C7C16">
        <w:rPr>
          <w:rFonts w:ascii="Times New Roman" w:hAnsi="Times New Roman" w:cs="Times New Roman"/>
          <w:lang w:val="en-US"/>
        </w:rPr>
        <w:t xml:space="preserve"> </w:t>
      </w:r>
      <w:r w:rsidR="004D6681">
        <w:rPr>
          <w:rFonts w:ascii="Times New Roman" w:hAnsi="Times New Roman" w:cs="Times New Roman"/>
          <w:i/>
          <w:iCs/>
          <w:lang w:val="en-US"/>
        </w:rPr>
        <w:t>Fisheries R</w:t>
      </w:r>
      <w:r w:rsidRPr="005C7C16">
        <w:rPr>
          <w:rFonts w:ascii="Times New Roman" w:hAnsi="Times New Roman" w:cs="Times New Roman"/>
          <w:i/>
          <w:iCs/>
          <w:lang w:val="en-US"/>
        </w:rPr>
        <w:t>esearch</w:t>
      </w:r>
      <w:r w:rsidRPr="005C7C16">
        <w:rPr>
          <w:rFonts w:ascii="Times New Roman" w:hAnsi="Times New Roman" w:cs="Times New Roman"/>
          <w:lang w:val="en-US"/>
        </w:rPr>
        <w:t xml:space="preserve">, </w:t>
      </w:r>
      <w:r w:rsidRPr="005C7C16">
        <w:rPr>
          <w:rFonts w:ascii="Times New Roman" w:hAnsi="Times New Roman" w:cs="Times New Roman"/>
          <w:b/>
          <w:bCs/>
          <w:lang w:val="en-US"/>
        </w:rPr>
        <w:t>142</w:t>
      </w:r>
      <w:r w:rsidRPr="005C7C16">
        <w:rPr>
          <w:rFonts w:ascii="Times New Roman" w:hAnsi="Times New Roman" w:cs="Times New Roman"/>
          <w:lang w:val="en-US"/>
        </w:rPr>
        <w:t>, 61–74.</w:t>
      </w:r>
    </w:p>
    <w:p w14:paraId="5DECD697" w14:textId="77777777" w:rsidR="00CE0F0B" w:rsidRPr="005C7C16" w:rsidRDefault="00CE0F0B" w:rsidP="00DF2449">
      <w:pPr>
        <w:rPr>
          <w:rFonts w:ascii="Times New Roman" w:hAnsi="Times New Roman" w:cs="Times New Roman"/>
          <w:lang w:val="en-US"/>
        </w:rPr>
      </w:pPr>
    </w:p>
    <w:p w14:paraId="28D50BD6" w14:textId="530EEE80" w:rsidR="00D4433E" w:rsidRPr="005C7C16" w:rsidRDefault="00D4433E" w:rsidP="00DF2449">
      <w:pPr>
        <w:rPr>
          <w:rFonts w:ascii="Times New Roman" w:hAnsi="Times New Roman" w:cs="Times New Roman"/>
          <w:b/>
          <w:lang w:val="en-GB"/>
        </w:rPr>
      </w:pPr>
      <w:r w:rsidRPr="005C7C16">
        <w:rPr>
          <w:rFonts w:ascii="Times New Roman" w:hAnsi="Times New Roman" w:cs="Times New Roman"/>
          <w:lang w:val="en-US"/>
        </w:rPr>
        <w:t xml:space="preserve">McMahon, S.M. &amp; Parker, G.G. (2014). </w:t>
      </w:r>
      <w:proofErr w:type="gramStart"/>
      <w:r w:rsidRPr="005C7C16">
        <w:rPr>
          <w:rFonts w:ascii="Times New Roman" w:hAnsi="Times New Roman" w:cs="Times New Roman"/>
          <w:lang w:val="en-US"/>
        </w:rPr>
        <w:t xml:space="preserve">A general model of intra-annual tree growth using </w:t>
      </w:r>
      <w:proofErr w:type="spellStart"/>
      <w:r w:rsidRPr="005C7C16">
        <w:rPr>
          <w:rFonts w:ascii="Times New Roman" w:hAnsi="Times New Roman" w:cs="Times New Roman"/>
          <w:lang w:val="en-US"/>
        </w:rPr>
        <w:t>dendrometer</w:t>
      </w:r>
      <w:proofErr w:type="spellEnd"/>
      <w:r w:rsidRPr="005C7C16">
        <w:rPr>
          <w:rFonts w:ascii="Times New Roman" w:hAnsi="Times New Roman" w:cs="Times New Roman"/>
          <w:lang w:val="en-US"/>
        </w:rPr>
        <w:t xml:space="preserve"> bands.</w:t>
      </w:r>
      <w:proofErr w:type="gramEnd"/>
      <w:r w:rsidRPr="005C7C16">
        <w:rPr>
          <w:rFonts w:ascii="Times New Roman" w:hAnsi="Times New Roman" w:cs="Times New Roman"/>
          <w:lang w:val="en-US"/>
        </w:rPr>
        <w:t xml:space="preserve"> </w:t>
      </w:r>
      <w:proofErr w:type="gramStart"/>
      <w:r w:rsidRPr="005C7C16">
        <w:rPr>
          <w:rFonts w:ascii="Times New Roman" w:hAnsi="Times New Roman" w:cs="Times New Roman"/>
          <w:i/>
          <w:iCs/>
          <w:lang w:val="en-US"/>
        </w:rPr>
        <w:t>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5</w:t>
      </w:r>
      <w:r w:rsidRPr="005C7C16">
        <w:rPr>
          <w:rFonts w:ascii="Times New Roman" w:hAnsi="Times New Roman" w:cs="Times New Roman"/>
          <w:lang w:val="en-US"/>
        </w:rPr>
        <w:t>, 243–254.</w:t>
      </w:r>
      <w:proofErr w:type="gramEnd"/>
    </w:p>
    <w:p w14:paraId="65237894" w14:textId="77777777" w:rsidR="00D4433E" w:rsidRPr="005C7C16" w:rsidRDefault="00D4433E" w:rsidP="00DF2449">
      <w:pPr>
        <w:rPr>
          <w:rFonts w:ascii="Times New Roman" w:hAnsi="Times New Roman" w:cs="Times New Roman"/>
          <w:b/>
          <w:lang w:val="en-GB"/>
        </w:rPr>
      </w:pPr>
    </w:p>
    <w:p w14:paraId="7EAFCCC0" w14:textId="6BB68510" w:rsidR="00E24EB0" w:rsidRPr="005C7C16" w:rsidRDefault="00E24EB0" w:rsidP="00DF2449">
      <w:pPr>
        <w:rPr>
          <w:rFonts w:ascii="Times New Roman" w:hAnsi="Times New Roman" w:cs="Times New Roman"/>
          <w:b/>
          <w:lang w:val="en-GB"/>
        </w:rPr>
      </w:pPr>
      <w:proofErr w:type="spellStart"/>
      <w:proofErr w:type="gramStart"/>
      <w:r w:rsidRPr="005C7C16">
        <w:rPr>
          <w:rFonts w:ascii="Times New Roman" w:hAnsi="Times New Roman" w:cs="Times New Roman"/>
          <w:lang w:val="en-US"/>
        </w:rPr>
        <w:t>Merow</w:t>
      </w:r>
      <w:proofErr w:type="spellEnd"/>
      <w:r w:rsidRPr="005C7C16">
        <w:rPr>
          <w:rFonts w:ascii="Times New Roman" w:hAnsi="Times New Roman" w:cs="Times New Roman"/>
          <w:lang w:val="en-US"/>
        </w:rPr>
        <w:t xml:space="preserve">, C., Dahlgren, J.P., Metcalf, C.J.E., Childs, D.Z., Evans, M.E.K., </w:t>
      </w:r>
      <w:proofErr w:type="spellStart"/>
      <w:r w:rsidRPr="005C7C16">
        <w:rPr>
          <w:rFonts w:ascii="Times New Roman" w:hAnsi="Times New Roman" w:cs="Times New Roman"/>
          <w:lang w:val="en-US"/>
        </w:rPr>
        <w:t>Jongejans</w:t>
      </w:r>
      <w:proofErr w:type="spellEnd"/>
      <w:r w:rsidRPr="005C7C16">
        <w:rPr>
          <w:rFonts w:ascii="Times New Roman" w:hAnsi="Times New Roman" w:cs="Times New Roman"/>
          <w:lang w:val="en-US"/>
        </w:rPr>
        <w:t xml:space="preserve">, E., Record, S., Rees, M., </w:t>
      </w:r>
      <w:proofErr w:type="spellStart"/>
      <w:r w:rsidRPr="005C7C16">
        <w:rPr>
          <w:rFonts w:ascii="Times New Roman" w:hAnsi="Times New Roman" w:cs="Times New Roman"/>
          <w:lang w:val="en-US"/>
        </w:rPr>
        <w:t>Salguero</w:t>
      </w:r>
      <w:proofErr w:type="spellEnd"/>
      <w:r w:rsidRPr="005C7C16">
        <w:rPr>
          <w:rFonts w:ascii="Times New Roman" w:hAnsi="Times New Roman" w:cs="Times New Roman"/>
          <w:lang w:val="en-US"/>
        </w:rPr>
        <w:t>-Gómez, R. &amp; McMahon, S.M. (2013).</w:t>
      </w:r>
      <w:proofErr w:type="gramEnd"/>
      <w:r w:rsidRPr="005C7C16">
        <w:rPr>
          <w:rFonts w:ascii="Times New Roman" w:hAnsi="Times New Roman" w:cs="Times New Roman"/>
          <w:lang w:val="en-US"/>
        </w:rPr>
        <w:t xml:space="preserve"> Advancing population ecology with integral projection models: a practical guide. </w:t>
      </w:r>
      <w:r w:rsidRPr="005C7C16">
        <w:rPr>
          <w:rFonts w:ascii="Times New Roman" w:hAnsi="Times New Roman" w:cs="Times New Roman"/>
          <w:i/>
          <w:iCs/>
          <w:lang w:val="en-US"/>
        </w:rPr>
        <w:t>Methods in Ecology and Evolution</w:t>
      </w:r>
      <w:r w:rsidRPr="005C7C16">
        <w:rPr>
          <w:rFonts w:ascii="Times New Roman" w:hAnsi="Times New Roman" w:cs="Times New Roman"/>
          <w:lang w:val="en-US"/>
        </w:rPr>
        <w:t xml:space="preserve">, </w:t>
      </w:r>
      <w:r w:rsidR="00F66207" w:rsidRPr="005C7C16">
        <w:rPr>
          <w:rFonts w:ascii="Times New Roman" w:hAnsi="Times New Roman" w:cs="Times New Roman"/>
          <w:b/>
          <w:lang w:val="en-US"/>
        </w:rPr>
        <w:t>5</w:t>
      </w:r>
      <w:r w:rsidR="00F66207" w:rsidRPr="005C7C16">
        <w:rPr>
          <w:rFonts w:ascii="Times New Roman" w:hAnsi="Times New Roman" w:cs="Times New Roman"/>
          <w:lang w:val="en-US"/>
        </w:rPr>
        <w:t>, 99–110</w:t>
      </w:r>
      <w:r w:rsidRPr="005C7C16">
        <w:rPr>
          <w:rFonts w:ascii="Times New Roman" w:hAnsi="Times New Roman" w:cs="Times New Roman"/>
          <w:lang w:val="en-US"/>
        </w:rPr>
        <w:t>.</w:t>
      </w:r>
    </w:p>
    <w:p w14:paraId="70FAEB18" w14:textId="77777777" w:rsidR="00FA06B2" w:rsidRPr="005C7C16" w:rsidRDefault="00FA06B2" w:rsidP="00DF2449">
      <w:pPr>
        <w:rPr>
          <w:rFonts w:ascii="Times New Roman" w:hAnsi="Times New Roman" w:cs="Times New Roman"/>
          <w:lang w:val="en-US"/>
        </w:rPr>
      </w:pPr>
    </w:p>
    <w:p w14:paraId="4FC3F390" w14:textId="5C3E58AD" w:rsidR="00EF5562" w:rsidRPr="005C7C16" w:rsidRDefault="00EF5562" w:rsidP="00DF2449">
      <w:pPr>
        <w:rPr>
          <w:rFonts w:ascii="Times New Roman" w:hAnsi="Times New Roman" w:cs="Times New Roman"/>
          <w:b/>
          <w:lang w:val="en-GB"/>
        </w:rPr>
      </w:pPr>
      <w:r w:rsidRPr="005C7C16">
        <w:rPr>
          <w:rFonts w:ascii="Times New Roman" w:hAnsi="Times New Roman" w:cs="Times New Roman"/>
          <w:lang w:val="en-US"/>
        </w:rPr>
        <w:t xml:space="preserve">Metcalf, C.J.E., McMahon, S.M., </w:t>
      </w:r>
      <w:proofErr w:type="spellStart"/>
      <w:r w:rsidRPr="005C7C16">
        <w:rPr>
          <w:rFonts w:ascii="Times New Roman" w:hAnsi="Times New Roman" w:cs="Times New Roman"/>
          <w:lang w:val="en-US"/>
        </w:rPr>
        <w:t>Salguero</w:t>
      </w:r>
      <w:proofErr w:type="spellEnd"/>
      <w:r w:rsidRPr="005C7C16">
        <w:rPr>
          <w:rFonts w:ascii="Times New Roman" w:hAnsi="Times New Roman" w:cs="Times New Roman"/>
          <w:lang w:val="en-US"/>
        </w:rPr>
        <w:t xml:space="preserve">-Gómez, R. &amp; </w:t>
      </w:r>
      <w:proofErr w:type="spellStart"/>
      <w:r w:rsidRPr="005C7C16">
        <w:rPr>
          <w:rFonts w:ascii="Times New Roman" w:hAnsi="Times New Roman" w:cs="Times New Roman"/>
          <w:lang w:val="en-US"/>
        </w:rPr>
        <w:t>Jongejans</w:t>
      </w:r>
      <w:proofErr w:type="spellEnd"/>
      <w:r w:rsidRPr="005C7C16">
        <w:rPr>
          <w:rFonts w:ascii="Times New Roman" w:hAnsi="Times New Roman" w:cs="Times New Roman"/>
          <w:lang w:val="en-US"/>
        </w:rPr>
        <w:t xml:space="preserve">, E. (2012). </w:t>
      </w:r>
      <w:proofErr w:type="spellStart"/>
      <w:r w:rsidRPr="005C7C16">
        <w:rPr>
          <w:rFonts w:ascii="Times New Roman" w:hAnsi="Times New Roman" w:cs="Times New Roman"/>
          <w:lang w:val="en-US"/>
        </w:rPr>
        <w:t>IPMpack</w:t>
      </w:r>
      <w:proofErr w:type="spellEnd"/>
      <w:r w:rsidRPr="005C7C16">
        <w:rPr>
          <w:rFonts w:ascii="Times New Roman" w:hAnsi="Times New Roman" w:cs="Times New Roman"/>
          <w:lang w:val="en-US"/>
        </w:rPr>
        <w:t xml:space="preserve">: an R package for integral projection models (M. Rees, Ed.). </w:t>
      </w:r>
      <w:proofErr w:type="gramStart"/>
      <w:r w:rsidRPr="005C7C16">
        <w:rPr>
          <w:rFonts w:ascii="Times New Roman" w:hAnsi="Times New Roman" w:cs="Times New Roman"/>
          <w:i/>
          <w:iCs/>
          <w:lang w:val="en-US"/>
        </w:rPr>
        <w:t>Methods in Ecology and Evolution</w:t>
      </w:r>
      <w:r w:rsidRPr="005C7C16">
        <w:rPr>
          <w:rFonts w:ascii="Times New Roman" w:hAnsi="Times New Roman" w:cs="Times New Roman"/>
          <w:lang w:val="en-US"/>
        </w:rPr>
        <w:t xml:space="preserve">, </w:t>
      </w:r>
      <w:r w:rsidRPr="005C7C16">
        <w:rPr>
          <w:rFonts w:ascii="Times New Roman" w:hAnsi="Times New Roman" w:cs="Times New Roman"/>
          <w:b/>
          <w:bCs/>
          <w:lang w:val="en-US"/>
        </w:rPr>
        <w:t>4</w:t>
      </w:r>
      <w:r w:rsidRPr="005C7C16">
        <w:rPr>
          <w:rFonts w:ascii="Times New Roman" w:hAnsi="Times New Roman" w:cs="Times New Roman"/>
          <w:lang w:val="en-US"/>
        </w:rPr>
        <w:t>, 195–200.</w:t>
      </w:r>
      <w:proofErr w:type="gramEnd"/>
    </w:p>
    <w:p w14:paraId="5184B5F7" w14:textId="77777777" w:rsidR="00EF5562" w:rsidRPr="005C7C16" w:rsidRDefault="00EF5562" w:rsidP="00DF2449">
      <w:pPr>
        <w:rPr>
          <w:rFonts w:ascii="Times New Roman" w:hAnsi="Times New Roman" w:cs="Times New Roman"/>
          <w:b/>
          <w:lang w:val="en-GB"/>
        </w:rPr>
      </w:pPr>
    </w:p>
    <w:p w14:paraId="1AECA4B3" w14:textId="17400FFB" w:rsidR="0026210E" w:rsidRPr="005C7C16" w:rsidRDefault="0026210E" w:rsidP="00DF2449">
      <w:pPr>
        <w:rPr>
          <w:rFonts w:ascii="Times New Roman" w:hAnsi="Times New Roman" w:cs="Times New Roman"/>
          <w:lang w:val="en-GB"/>
        </w:rPr>
      </w:pPr>
      <w:proofErr w:type="spellStart"/>
      <w:proofErr w:type="gramStart"/>
      <w:r w:rsidRPr="005C7C16">
        <w:rPr>
          <w:rFonts w:ascii="Times New Roman" w:hAnsi="Times New Roman" w:cs="Times New Roman"/>
          <w:lang w:val="en-GB"/>
        </w:rPr>
        <w:t>Natterer</w:t>
      </w:r>
      <w:proofErr w:type="spellEnd"/>
      <w:r w:rsidRPr="005C7C16">
        <w:rPr>
          <w:rFonts w:ascii="Times New Roman" w:hAnsi="Times New Roman" w:cs="Times New Roman"/>
          <w:lang w:val="en-GB"/>
        </w:rPr>
        <w:t>, F. (1986).</w:t>
      </w:r>
      <w:proofErr w:type="gramEnd"/>
      <w:r w:rsidRPr="005C7C16">
        <w:rPr>
          <w:rFonts w:ascii="Times New Roman" w:hAnsi="Times New Roman" w:cs="Times New Roman"/>
          <w:lang w:val="en-GB"/>
        </w:rPr>
        <w:t xml:space="preserve"> </w:t>
      </w:r>
      <w:proofErr w:type="gramStart"/>
      <w:r w:rsidRPr="005C7C16">
        <w:rPr>
          <w:rFonts w:ascii="Times New Roman" w:hAnsi="Times New Roman" w:cs="Times New Roman"/>
          <w:i/>
          <w:lang w:val="en-GB"/>
        </w:rPr>
        <w:t>The mathematics of computerized tomography</w:t>
      </w:r>
      <w:r w:rsidRPr="005C7C16">
        <w:rPr>
          <w:rFonts w:ascii="Times New Roman" w:hAnsi="Times New Roman" w:cs="Times New Roman"/>
          <w:lang w:val="en-GB"/>
        </w:rPr>
        <w:t>.</w:t>
      </w:r>
      <w:proofErr w:type="gramEnd"/>
      <w:r w:rsidRPr="005C7C16">
        <w:rPr>
          <w:rFonts w:ascii="Times New Roman" w:hAnsi="Times New Roman" w:cs="Times New Roman"/>
          <w:lang w:val="en-GB"/>
        </w:rPr>
        <w:t xml:space="preserve"> Wiley, </w:t>
      </w:r>
      <w:r w:rsidR="00E254B7" w:rsidRPr="005C7C16">
        <w:rPr>
          <w:rFonts w:ascii="Times New Roman" w:hAnsi="Times New Roman" w:cs="Times New Roman"/>
          <w:lang w:val="en-GB"/>
        </w:rPr>
        <w:t>Chichester.</w:t>
      </w:r>
    </w:p>
    <w:p w14:paraId="4063828D" w14:textId="77777777" w:rsidR="0026210E" w:rsidRPr="005C7C16" w:rsidRDefault="0026210E" w:rsidP="00DF2449">
      <w:pPr>
        <w:rPr>
          <w:rFonts w:ascii="Times New Roman" w:hAnsi="Times New Roman" w:cs="Times New Roman"/>
          <w:lang w:val="en-GB"/>
        </w:rPr>
      </w:pPr>
    </w:p>
    <w:p w14:paraId="1D8B1BF2" w14:textId="01A496D5" w:rsidR="005C09CC" w:rsidRPr="005C7C16" w:rsidRDefault="005C09CC" w:rsidP="00DF2449">
      <w:pPr>
        <w:rPr>
          <w:rFonts w:ascii="Times New Roman" w:hAnsi="Times New Roman" w:cs="Times New Roman"/>
          <w:lang w:val="en-GB"/>
        </w:rPr>
      </w:pPr>
      <w:r w:rsidRPr="005C7C16">
        <w:rPr>
          <w:rFonts w:ascii="Times New Roman" w:hAnsi="Times New Roman" w:cs="Times New Roman"/>
          <w:lang w:val="en-GB"/>
        </w:rPr>
        <w:t>R Development Core Team (2015) R: A Language and Environment for Statistical Computing. </w:t>
      </w:r>
      <w:proofErr w:type="gramStart"/>
      <w:r w:rsidRPr="005C7C16">
        <w:rPr>
          <w:rFonts w:ascii="Times New Roman" w:hAnsi="Times New Roman" w:cs="Times New Roman"/>
          <w:lang w:val="en-GB"/>
        </w:rPr>
        <w:t>R Foundation for Statistical Computing, Vienna, Austria.</w:t>
      </w:r>
      <w:proofErr w:type="gramEnd"/>
      <w:r w:rsidRPr="005C7C16">
        <w:rPr>
          <w:rFonts w:ascii="Times New Roman" w:hAnsi="Times New Roman" w:cs="Times New Roman"/>
          <w:lang w:val="en-GB"/>
        </w:rPr>
        <w:t xml:space="preserve"> URL http://www.R-project.org [accessed 15 April 2015]</w:t>
      </w:r>
    </w:p>
    <w:p w14:paraId="399125FE" w14:textId="77777777" w:rsidR="005C09CC" w:rsidRPr="005C7C16" w:rsidRDefault="005C09CC" w:rsidP="00DF2449">
      <w:pPr>
        <w:rPr>
          <w:rFonts w:ascii="Times New Roman" w:hAnsi="Times New Roman" w:cs="Times New Roman"/>
          <w:b/>
          <w:lang w:val="en-GB"/>
        </w:rPr>
      </w:pPr>
    </w:p>
    <w:p w14:paraId="0652672E" w14:textId="64BAEDE6" w:rsidR="00736A3E" w:rsidRPr="005C7C16" w:rsidRDefault="00736A3E" w:rsidP="00DF2449">
      <w:pPr>
        <w:rPr>
          <w:rFonts w:ascii="Times New Roman" w:hAnsi="Times New Roman" w:cs="Times New Roman"/>
          <w:b/>
          <w:lang w:val="en-GB"/>
        </w:rPr>
      </w:pPr>
      <w:proofErr w:type="spellStart"/>
      <w:proofErr w:type="gramStart"/>
      <w:r w:rsidRPr="005C7C16">
        <w:rPr>
          <w:rFonts w:ascii="Times New Roman" w:hAnsi="Times New Roman" w:cs="Times New Roman"/>
          <w:lang w:val="en-US"/>
        </w:rPr>
        <w:t>Raftery</w:t>
      </w:r>
      <w:proofErr w:type="spellEnd"/>
      <w:r w:rsidRPr="005C7C16">
        <w:rPr>
          <w:rFonts w:ascii="Times New Roman" w:hAnsi="Times New Roman" w:cs="Times New Roman"/>
          <w:lang w:val="en-US"/>
        </w:rPr>
        <w:t xml:space="preserve">, A.E., Givens, G.H. &amp; </w:t>
      </w:r>
      <w:proofErr w:type="spellStart"/>
      <w:r w:rsidRPr="005C7C16">
        <w:rPr>
          <w:rFonts w:ascii="Times New Roman" w:hAnsi="Times New Roman" w:cs="Times New Roman"/>
          <w:lang w:val="en-US"/>
        </w:rPr>
        <w:t>Zeh</w:t>
      </w:r>
      <w:proofErr w:type="spellEnd"/>
      <w:r w:rsidRPr="005C7C16">
        <w:rPr>
          <w:rFonts w:ascii="Times New Roman" w:hAnsi="Times New Roman" w:cs="Times New Roman"/>
          <w:lang w:val="en-US"/>
        </w:rPr>
        <w:t>, J.E. (1995).</w:t>
      </w:r>
      <w:proofErr w:type="gramEnd"/>
      <w:r w:rsidRPr="005C7C16">
        <w:rPr>
          <w:rFonts w:ascii="Times New Roman" w:hAnsi="Times New Roman" w:cs="Times New Roman"/>
          <w:lang w:val="en-US"/>
        </w:rPr>
        <w:t xml:space="preserve"> Inference from a deterministic population dynamics model for bowhead whales. </w:t>
      </w:r>
      <w:proofErr w:type="gramStart"/>
      <w:r w:rsidRPr="005C7C16">
        <w:rPr>
          <w:rFonts w:ascii="Times New Roman" w:hAnsi="Times New Roman" w:cs="Times New Roman"/>
          <w:i/>
          <w:iCs/>
          <w:lang w:val="en-US"/>
        </w:rPr>
        <w:t>Journal of the American Statistical Association</w:t>
      </w:r>
      <w:r w:rsidRPr="005C7C16">
        <w:rPr>
          <w:rFonts w:ascii="Times New Roman" w:hAnsi="Times New Roman" w:cs="Times New Roman"/>
          <w:lang w:val="en-US"/>
        </w:rPr>
        <w:t xml:space="preserve">, </w:t>
      </w:r>
      <w:r w:rsidRPr="005C7C16">
        <w:rPr>
          <w:rFonts w:ascii="Times New Roman" w:hAnsi="Times New Roman" w:cs="Times New Roman"/>
          <w:b/>
          <w:bCs/>
          <w:lang w:val="en-US"/>
        </w:rPr>
        <w:t>90</w:t>
      </w:r>
      <w:r w:rsidRPr="005C7C16">
        <w:rPr>
          <w:rFonts w:ascii="Times New Roman" w:hAnsi="Times New Roman" w:cs="Times New Roman"/>
          <w:lang w:val="en-US"/>
        </w:rPr>
        <w:t>, 402–416.</w:t>
      </w:r>
      <w:proofErr w:type="gramEnd"/>
    </w:p>
    <w:p w14:paraId="7475C385" w14:textId="77777777" w:rsidR="00736A3E" w:rsidRDefault="00736A3E" w:rsidP="00DF2449">
      <w:pPr>
        <w:rPr>
          <w:rFonts w:ascii="Times New Roman" w:hAnsi="Times New Roman" w:cs="Times New Roman"/>
          <w:b/>
          <w:lang w:val="en-GB"/>
        </w:rPr>
      </w:pPr>
    </w:p>
    <w:p w14:paraId="7A74DAAB" w14:textId="0B4EB6BB" w:rsidR="000F59D9" w:rsidRDefault="000F59D9" w:rsidP="00DF2449">
      <w:pPr>
        <w:rPr>
          <w:rFonts w:ascii="Helvetica" w:hAnsi="Helvetica" w:cs="Helvetica"/>
          <w:lang w:val="en-US"/>
        </w:rPr>
      </w:pPr>
      <w:proofErr w:type="spellStart"/>
      <w:proofErr w:type="gramStart"/>
      <w:r w:rsidRPr="000F59D9">
        <w:rPr>
          <w:rFonts w:ascii="Helvetica" w:hAnsi="Helvetica" w:cs="Helvetica"/>
          <w:highlight w:val="yellow"/>
          <w:lang w:val="en-US"/>
        </w:rPr>
        <w:t>Raue</w:t>
      </w:r>
      <w:proofErr w:type="spellEnd"/>
      <w:r w:rsidRPr="000F59D9">
        <w:rPr>
          <w:rFonts w:ascii="Helvetica" w:hAnsi="Helvetica" w:cs="Helvetica"/>
          <w:highlight w:val="yellow"/>
          <w:lang w:val="en-US"/>
        </w:rPr>
        <w:t xml:space="preserve">, A., </w:t>
      </w:r>
      <w:proofErr w:type="spellStart"/>
      <w:r w:rsidRPr="000F59D9">
        <w:rPr>
          <w:rFonts w:ascii="Helvetica" w:hAnsi="Helvetica" w:cs="Helvetica"/>
          <w:highlight w:val="yellow"/>
          <w:lang w:val="en-US"/>
        </w:rPr>
        <w:t>Kreutz</w:t>
      </w:r>
      <w:proofErr w:type="spellEnd"/>
      <w:r w:rsidRPr="000F59D9">
        <w:rPr>
          <w:rFonts w:ascii="Helvetica" w:hAnsi="Helvetica" w:cs="Helvetica"/>
          <w:highlight w:val="yellow"/>
          <w:lang w:val="en-US"/>
        </w:rPr>
        <w:t xml:space="preserve">, C., </w:t>
      </w:r>
      <w:proofErr w:type="spellStart"/>
      <w:r w:rsidRPr="000F59D9">
        <w:rPr>
          <w:rFonts w:ascii="Helvetica" w:hAnsi="Helvetica" w:cs="Helvetica"/>
          <w:highlight w:val="yellow"/>
          <w:lang w:val="en-US"/>
        </w:rPr>
        <w:t>Maiwald</w:t>
      </w:r>
      <w:proofErr w:type="spellEnd"/>
      <w:r w:rsidRPr="000F59D9">
        <w:rPr>
          <w:rFonts w:ascii="Helvetica" w:hAnsi="Helvetica" w:cs="Helvetica"/>
          <w:highlight w:val="yellow"/>
          <w:lang w:val="en-US"/>
        </w:rPr>
        <w:t xml:space="preserve">, T., Bachmann, J., Schilling, M., </w:t>
      </w:r>
      <w:proofErr w:type="spellStart"/>
      <w:r w:rsidRPr="000F59D9">
        <w:rPr>
          <w:rFonts w:ascii="Helvetica" w:hAnsi="Helvetica" w:cs="Helvetica"/>
          <w:highlight w:val="yellow"/>
          <w:lang w:val="en-US"/>
        </w:rPr>
        <w:t>Klingmuller</w:t>
      </w:r>
      <w:proofErr w:type="spellEnd"/>
      <w:r w:rsidRPr="000F59D9">
        <w:rPr>
          <w:rFonts w:ascii="Helvetica" w:hAnsi="Helvetica" w:cs="Helvetica"/>
          <w:highlight w:val="yellow"/>
          <w:lang w:val="en-US"/>
        </w:rPr>
        <w:t xml:space="preserve">, U. &amp; </w:t>
      </w:r>
      <w:proofErr w:type="spellStart"/>
      <w:r w:rsidRPr="000F59D9">
        <w:rPr>
          <w:rFonts w:ascii="Helvetica" w:hAnsi="Helvetica" w:cs="Helvetica"/>
          <w:highlight w:val="yellow"/>
          <w:lang w:val="en-US"/>
        </w:rPr>
        <w:t>Timmer</w:t>
      </w:r>
      <w:proofErr w:type="spellEnd"/>
      <w:r w:rsidRPr="000F59D9">
        <w:rPr>
          <w:rFonts w:ascii="Helvetica" w:hAnsi="Helvetica" w:cs="Helvetica"/>
          <w:highlight w:val="yellow"/>
          <w:lang w:val="en-US"/>
        </w:rPr>
        <w:t>, J. (2009).</w:t>
      </w:r>
      <w:proofErr w:type="gramEnd"/>
      <w:r w:rsidRPr="000F59D9">
        <w:rPr>
          <w:rFonts w:ascii="Helvetica" w:hAnsi="Helvetica" w:cs="Helvetica"/>
          <w:highlight w:val="yellow"/>
          <w:lang w:val="en-US"/>
        </w:rPr>
        <w:t xml:space="preserve"> Structural and practical </w:t>
      </w:r>
      <w:proofErr w:type="spellStart"/>
      <w:r w:rsidRPr="000F59D9">
        <w:rPr>
          <w:rFonts w:ascii="Helvetica" w:hAnsi="Helvetica" w:cs="Helvetica"/>
          <w:highlight w:val="yellow"/>
          <w:lang w:val="en-US"/>
        </w:rPr>
        <w:t>identifiability</w:t>
      </w:r>
      <w:proofErr w:type="spellEnd"/>
      <w:r w:rsidRPr="000F59D9">
        <w:rPr>
          <w:rFonts w:ascii="Helvetica" w:hAnsi="Helvetica" w:cs="Helvetica"/>
          <w:highlight w:val="yellow"/>
          <w:lang w:val="en-US"/>
        </w:rPr>
        <w:t xml:space="preserve"> analysis of partially observed dynamical models by exploiting the profile likelihood. </w:t>
      </w:r>
      <w:r w:rsidRPr="000F59D9">
        <w:rPr>
          <w:rFonts w:ascii="Helvetica" w:hAnsi="Helvetica" w:cs="Helvetica"/>
          <w:i/>
          <w:iCs/>
          <w:highlight w:val="yellow"/>
          <w:lang w:val="en-US"/>
        </w:rPr>
        <w:t>Bioinformatics</w:t>
      </w:r>
      <w:r w:rsidRPr="000F59D9">
        <w:rPr>
          <w:rFonts w:ascii="Helvetica" w:hAnsi="Helvetica" w:cs="Helvetica"/>
          <w:highlight w:val="yellow"/>
          <w:lang w:val="en-US"/>
        </w:rPr>
        <w:t xml:space="preserve">, </w:t>
      </w:r>
      <w:r w:rsidRPr="000F59D9">
        <w:rPr>
          <w:rFonts w:ascii="Helvetica" w:hAnsi="Helvetica" w:cs="Helvetica"/>
          <w:b/>
          <w:bCs/>
          <w:highlight w:val="yellow"/>
          <w:lang w:val="en-US"/>
        </w:rPr>
        <w:t>25</w:t>
      </w:r>
      <w:r w:rsidRPr="000F59D9">
        <w:rPr>
          <w:rFonts w:ascii="Helvetica" w:hAnsi="Helvetica" w:cs="Helvetica"/>
          <w:highlight w:val="yellow"/>
          <w:lang w:val="en-US"/>
        </w:rPr>
        <w:t>, 1923–1929.</w:t>
      </w:r>
    </w:p>
    <w:p w14:paraId="4396EF3F" w14:textId="77777777" w:rsidR="000F59D9" w:rsidRDefault="000F59D9" w:rsidP="00DF2449">
      <w:pPr>
        <w:rPr>
          <w:rFonts w:ascii="Helvetica" w:hAnsi="Helvetica" w:cs="Helvetica"/>
          <w:lang w:val="en-US"/>
        </w:rPr>
      </w:pPr>
    </w:p>
    <w:p w14:paraId="79DECE7D" w14:textId="3D3198AD" w:rsidR="000F59D9" w:rsidRDefault="000F59D9" w:rsidP="00DF2449">
      <w:pPr>
        <w:rPr>
          <w:rFonts w:ascii="Times New Roman" w:hAnsi="Times New Roman" w:cs="Times New Roman"/>
          <w:b/>
          <w:lang w:val="en-GB"/>
        </w:rPr>
      </w:pPr>
      <w:proofErr w:type="spellStart"/>
      <w:r w:rsidRPr="000F59D9">
        <w:rPr>
          <w:rFonts w:ascii="Helvetica" w:hAnsi="Helvetica" w:cs="Helvetica"/>
          <w:highlight w:val="yellow"/>
          <w:lang w:val="en-US"/>
        </w:rPr>
        <w:t>Raue</w:t>
      </w:r>
      <w:proofErr w:type="spellEnd"/>
      <w:r w:rsidRPr="000F59D9">
        <w:rPr>
          <w:rFonts w:ascii="Helvetica" w:hAnsi="Helvetica" w:cs="Helvetica"/>
          <w:highlight w:val="yellow"/>
          <w:lang w:val="en-US"/>
        </w:rPr>
        <w:t xml:space="preserve">, A., Schilling, M., Bachmann, J., Matteson, A., </w:t>
      </w:r>
      <w:proofErr w:type="spellStart"/>
      <w:r w:rsidRPr="000F59D9">
        <w:rPr>
          <w:rFonts w:ascii="Helvetica" w:hAnsi="Helvetica" w:cs="Helvetica"/>
          <w:highlight w:val="yellow"/>
          <w:lang w:val="en-US"/>
        </w:rPr>
        <w:t>Schelke</w:t>
      </w:r>
      <w:proofErr w:type="spellEnd"/>
      <w:r w:rsidRPr="000F59D9">
        <w:rPr>
          <w:rFonts w:ascii="Helvetica" w:hAnsi="Helvetica" w:cs="Helvetica"/>
          <w:highlight w:val="yellow"/>
          <w:lang w:val="en-US"/>
        </w:rPr>
        <w:t xml:space="preserve">, M., </w:t>
      </w:r>
      <w:proofErr w:type="spellStart"/>
      <w:r w:rsidRPr="000F59D9">
        <w:rPr>
          <w:rFonts w:ascii="Helvetica" w:hAnsi="Helvetica" w:cs="Helvetica"/>
          <w:highlight w:val="yellow"/>
          <w:lang w:val="en-US"/>
        </w:rPr>
        <w:t>Kaschek</w:t>
      </w:r>
      <w:proofErr w:type="spellEnd"/>
      <w:r w:rsidRPr="000F59D9">
        <w:rPr>
          <w:rFonts w:ascii="Helvetica" w:hAnsi="Helvetica" w:cs="Helvetica"/>
          <w:highlight w:val="yellow"/>
          <w:lang w:val="en-US"/>
        </w:rPr>
        <w:t xml:space="preserve">, D., Hug, S., </w:t>
      </w:r>
      <w:proofErr w:type="spellStart"/>
      <w:r w:rsidRPr="000F59D9">
        <w:rPr>
          <w:rFonts w:ascii="Helvetica" w:hAnsi="Helvetica" w:cs="Helvetica"/>
          <w:highlight w:val="yellow"/>
          <w:lang w:val="en-US"/>
        </w:rPr>
        <w:t>Kreutz</w:t>
      </w:r>
      <w:proofErr w:type="spellEnd"/>
      <w:r w:rsidRPr="000F59D9">
        <w:rPr>
          <w:rFonts w:ascii="Helvetica" w:hAnsi="Helvetica" w:cs="Helvetica"/>
          <w:highlight w:val="yellow"/>
          <w:lang w:val="en-US"/>
        </w:rPr>
        <w:t xml:space="preserve">, C., Harms, B.D., </w:t>
      </w:r>
      <w:proofErr w:type="spellStart"/>
      <w:r w:rsidRPr="000F59D9">
        <w:rPr>
          <w:rFonts w:ascii="Helvetica" w:hAnsi="Helvetica" w:cs="Helvetica"/>
          <w:highlight w:val="yellow"/>
          <w:lang w:val="en-US"/>
        </w:rPr>
        <w:t>Theis</w:t>
      </w:r>
      <w:proofErr w:type="spellEnd"/>
      <w:r w:rsidRPr="000F59D9">
        <w:rPr>
          <w:rFonts w:ascii="Helvetica" w:hAnsi="Helvetica" w:cs="Helvetica"/>
          <w:highlight w:val="yellow"/>
          <w:lang w:val="en-US"/>
        </w:rPr>
        <w:t xml:space="preserve">, F.J., </w:t>
      </w:r>
      <w:proofErr w:type="spellStart"/>
      <w:r w:rsidRPr="000F59D9">
        <w:rPr>
          <w:rFonts w:ascii="Helvetica" w:hAnsi="Helvetica" w:cs="Helvetica"/>
          <w:highlight w:val="yellow"/>
          <w:lang w:val="en-US"/>
        </w:rPr>
        <w:t>Klingmüller</w:t>
      </w:r>
      <w:proofErr w:type="spellEnd"/>
      <w:r w:rsidRPr="000F59D9">
        <w:rPr>
          <w:rFonts w:ascii="Helvetica" w:hAnsi="Helvetica" w:cs="Helvetica"/>
          <w:highlight w:val="yellow"/>
          <w:lang w:val="en-US"/>
        </w:rPr>
        <w:t xml:space="preserve">, U. &amp; </w:t>
      </w:r>
      <w:proofErr w:type="spellStart"/>
      <w:r w:rsidRPr="000F59D9">
        <w:rPr>
          <w:rFonts w:ascii="Helvetica" w:hAnsi="Helvetica" w:cs="Helvetica"/>
          <w:highlight w:val="yellow"/>
          <w:lang w:val="en-US"/>
        </w:rPr>
        <w:t>Timmer</w:t>
      </w:r>
      <w:proofErr w:type="spellEnd"/>
      <w:r w:rsidRPr="000F59D9">
        <w:rPr>
          <w:rFonts w:ascii="Helvetica" w:hAnsi="Helvetica" w:cs="Helvetica"/>
          <w:highlight w:val="yellow"/>
          <w:lang w:val="en-US"/>
        </w:rPr>
        <w:t xml:space="preserve">, J. (2013). </w:t>
      </w:r>
      <w:proofErr w:type="gramStart"/>
      <w:r w:rsidRPr="000F59D9">
        <w:rPr>
          <w:rFonts w:ascii="Helvetica" w:hAnsi="Helvetica" w:cs="Helvetica"/>
          <w:highlight w:val="yellow"/>
          <w:lang w:val="en-US"/>
        </w:rPr>
        <w:t>Lessons Learned from Quantitative Dynamical Modeling in Systems Biology (E. Hernandez-</w:t>
      </w:r>
      <w:proofErr w:type="spellStart"/>
      <w:r w:rsidRPr="000F59D9">
        <w:rPr>
          <w:rFonts w:ascii="Helvetica" w:hAnsi="Helvetica" w:cs="Helvetica"/>
          <w:highlight w:val="yellow"/>
          <w:lang w:val="en-US"/>
        </w:rPr>
        <w:t>Lemus</w:t>
      </w:r>
      <w:proofErr w:type="spellEnd"/>
      <w:r w:rsidRPr="000F59D9">
        <w:rPr>
          <w:rFonts w:ascii="Helvetica" w:hAnsi="Helvetica" w:cs="Helvetica"/>
          <w:highlight w:val="yellow"/>
          <w:lang w:val="en-US"/>
        </w:rPr>
        <w:t>, Ed.).</w:t>
      </w:r>
      <w:proofErr w:type="gramEnd"/>
      <w:r w:rsidRPr="000F59D9">
        <w:rPr>
          <w:rFonts w:ascii="Helvetica" w:hAnsi="Helvetica" w:cs="Helvetica"/>
          <w:highlight w:val="yellow"/>
          <w:lang w:val="en-US"/>
        </w:rPr>
        <w:t xml:space="preserve"> </w:t>
      </w:r>
      <w:proofErr w:type="spellStart"/>
      <w:r w:rsidRPr="000F59D9">
        <w:rPr>
          <w:rFonts w:ascii="Helvetica" w:hAnsi="Helvetica" w:cs="Helvetica"/>
          <w:i/>
          <w:iCs/>
          <w:highlight w:val="yellow"/>
          <w:lang w:val="en-US"/>
        </w:rPr>
        <w:t>PLoS</w:t>
      </w:r>
      <w:proofErr w:type="spellEnd"/>
      <w:r w:rsidRPr="000F59D9">
        <w:rPr>
          <w:rFonts w:ascii="Helvetica" w:hAnsi="Helvetica" w:cs="Helvetica"/>
          <w:i/>
          <w:iCs/>
          <w:highlight w:val="yellow"/>
          <w:lang w:val="en-US"/>
        </w:rPr>
        <w:t xml:space="preserve"> ONE</w:t>
      </w:r>
      <w:r w:rsidRPr="000F59D9">
        <w:rPr>
          <w:rFonts w:ascii="Helvetica" w:hAnsi="Helvetica" w:cs="Helvetica"/>
          <w:highlight w:val="yellow"/>
          <w:lang w:val="en-US"/>
        </w:rPr>
        <w:t xml:space="preserve">, </w:t>
      </w:r>
      <w:r w:rsidRPr="000F59D9">
        <w:rPr>
          <w:rFonts w:ascii="Helvetica" w:hAnsi="Helvetica" w:cs="Helvetica"/>
          <w:b/>
          <w:bCs/>
          <w:highlight w:val="yellow"/>
          <w:lang w:val="en-US"/>
        </w:rPr>
        <w:t>8</w:t>
      </w:r>
      <w:r w:rsidRPr="000F59D9">
        <w:rPr>
          <w:rFonts w:ascii="Helvetica" w:hAnsi="Helvetica" w:cs="Helvetica"/>
          <w:highlight w:val="yellow"/>
          <w:lang w:val="en-US"/>
        </w:rPr>
        <w:t>, e74335.</w:t>
      </w:r>
    </w:p>
    <w:p w14:paraId="203C82F9" w14:textId="77777777" w:rsidR="000F59D9" w:rsidRPr="005C7C16" w:rsidRDefault="000F59D9" w:rsidP="00DF2449">
      <w:pPr>
        <w:rPr>
          <w:rFonts w:ascii="Times New Roman" w:hAnsi="Times New Roman" w:cs="Times New Roman"/>
          <w:b/>
          <w:lang w:val="en-GB"/>
        </w:rPr>
      </w:pPr>
    </w:p>
    <w:p w14:paraId="2F797F67" w14:textId="73A9AC22" w:rsidR="00CE0F0B" w:rsidRPr="005C7C16" w:rsidRDefault="00CE0F0B" w:rsidP="00DF2449">
      <w:pPr>
        <w:rPr>
          <w:rFonts w:ascii="Times New Roman" w:hAnsi="Times New Roman" w:cs="Times New Roman"/>
          <w:b/>
          <w:lang w:val="en-GB"/>
        </w:rPr>
      </w:pPr>
      <w:proofErr w:type="spellStart"/>
      <w:proofErr w:type="gramStart"/>
      <w:r w:rsidRPr="005C7C16">
        <w:rPr>
          <w:rFonts w:ascii="Times New Roman" w:hAnsi="Times New Roman" w:cs="Times New Roman"/>
          <w:lang w:val="en-US"/>
        </w:rPr>
        <w:t>Schaub</w:t>
      </w:r>
      <w:proofErr w:type="spellEnd"/>
      <w:r w:rsidRPr="005C7C16">
        <w:rPr>
          <w:rFonts w:ascii="Times New Roman" w:hAnsi="Times New Roman" w:cs="Times New Roman"/>
          <w:lang w:val="en-US"/>
        </w:rPr>
        <w:t xml:space="preserve">, M., </w:t>
      </w:r>
      <w:proofErr w:type="spellStart"/>
      <w:r w:rsidRPr="005C7C16">
        <w:rPr>
          <w:rFonts w:ascii="Times New Roman" w:hAnsi="Times New Roman" w:cs="Times New Roman"/>
          <w:lang w:val="en-US"/>
        </w:rPr>
        <w:t>Gimenez</w:t>
      </w:r>
      <w:proofErr w:type="spellEnd"/>
      <w:r w:rsidRPr="005C7C16">
        <w:rPr>
          <w:rFonts w:ascii="Times New Roman" w:hAnsi="Times New Roman" w:cs="Times New Roman"/>
          <w:lang w:val="en-US"/>
        </w:rPr>
        <w:t xml:space="preserve">, O., </w:t>
      </w:r>
      <w:proofErr w:type="spellStart"/>
      <w:r w:rsidRPr="005C7C16">
        <w:rPr>
          <w:rFonts w:ascii="Times New Roman" w:hAnsi="Times New Roman" w:cs="Times New Roman"/>
          <w:lang w:val="en-US"/>
        </w:rPr>
        <w:t>Sierro</w:t>
      </w:r>
      <w:proofErr w:type="spellEnd"/>
      <w:r w:rsidRPr="005C7C16">
        <w:rPr>
          <w:rFonts w:ascii="Times New Roman" w:hAnsi="Times New Roman" w:cs="Times New Roman"/>
          <w:lang w:val="en-US"/>
        </w:rPr>
        <w:t>, A.</w:t>
      </w:r>
      <w:r w:rsidR="004D6681">
        <w:rPr>
          <w:rFonts w:ascii="Times New Roman" w:hAnsi="Times New Roman" w:cs="Times New Roman"/>
          <w:lang w:val="en-US"/>
        </w:rPr>
        <w:t xml:space="preserve"> &amp; </w:t>
      </w:r>
      <w:proofErr w:type="spellStart"/>
      <w:r w:rsidR="004D6681">
        <w:rPr>
          <w:rFonts w:ascii="Times New Roman" w:hAnsi="Times New Roman" w:cs="Times New Roman"/>
          <w:lang w:val="en-US"/>
        </w:rPr>
        <w:t>Arlettaz</w:t>
      </w:r>
      <w:proofErr w:type="spellEnd"/>
      <w:r w:rsidR="004D6681">
        <w:rPr>
          <w:rFonts w:ascii="Times New Roman" w:hAnsi="Times New Roman" w:cs="Times New Roman"/>
          <w:lang w:val="en-US"/>
        </w:rPr>
        <w:t>, R. (2007).</w:t>
      </w:r>
      <w:proofErr w:type="gramEnd"/>
      <w:r w:rsidR="004D6681">
        <w:rPr>
          <w:rFonts w:ascii="Times New Roman" w:hAnsi="Times New Roman" w:cs="Times New Roman"/>
          <w:lang w:val="en-US"/>
        </w:rPr>
        <w:t xml:space="preserve"> Use of integrated modeling to enhance estimates of population dynamics obtained from limited d</w:t>
      </w:r>
      <w:r w:rsidRPr="005C7C16">
        <w:rPr>
          <w:rFonts w:ascii="Times New Roman" w:hAnsi="Times New Roman" w:cs="Times New Roman"/>
          <w:lang w:val="en-US"/>
        </w:rPr>
        <w:t xml:space="preserve">ata. </w:t>
      </w:r>
      <w:proofErr w:type="gramStart"/>
      <w:r w:rsidRPr="005C7C16">
        <w:rPr>
          <w:rFonts w:ascii="Times New Roman" w:hAnsi="Times New Roman" w:cs="Times New Roman"/>
          <w:i/>
          <w:iCs/>
          <w:lang w:val="en-US"/>
        </w:rPr>
        <w:t>Conservation Biology</w:t>
      </w:r>
      <w:r w:rsidRPr="005C7C16">
        <w:rPr>
          <w:rFonts w:ascii="Times New Roman" w:hAnsi="Times New Roman" w:cs="Times New Roman"/>
          <w:lang w:val="en-US"/>
        </w:rPr>
        <w:t xml:space="preserve">, </w:t>
      </w:r>
      <w:r w:rsidRPr="005C7C16">
        <w:rPr>
          <w:rFonts w:ascii="Times New Roman" w:hAnsi="Times New Roman" w:cs="Times New Roman"/>
          <w:b/>
          <w:bCs/>
          <w:lang w:val="en-US"/>
        </w:rPr>
        <w:t>21</w:t>
      </w:r>
      <w:r w:rsidRPr="005C7C16">
        <w:rPr>
          <w:rFonts w:ascii="Times New Roman" w:hAnsi="Times New Roman" w:cs="Times New Roman"/>
          <w:lang w:val="en-US"/>
        </w:rPr>
        <w:t>, 945–955.</w:t>
      </w:r>
      <w:proofErr w:type="gramEnd"/>
    </w:p>
    <w:p w14:paraId="28B7E20B" w14:textId="77777777" w:rsidR="00CE0F0B" w:rsidRPr="005C7C16" w:rsidRDefault="00CE0F0B" w:rsidP="00DF2449">
      <w:pPr>
        <w:rPr>
          <w:rFonts w:ascii="Times New Roman" w:hAnsi="Times New Roman" w:cs="Times New Roman"/>
          <w:b/>
          <w:lang w:val="en-GB"/>
        </w:rPr>
      </w:pPr>
    </w:p>
    <w:p w14:paraId="7E4AA58A" w14:textId="1EAAAA88" w:rsidR="005569D1" w:rsidRPr="005C7C16" w:rsidRDefault="005569D1" w:rsidP="00DF2449">
      <w:pPr>
        <w:rPr>
          <w:rFonts w:ascii="Times New Roman" w:hAnsi="Times New Roman" w:cs="Times New Roman"/>
          <w:b/>
          <w:lang w:val="en-GB"/>
        </w:rPr>
      </w:pPr>
      <w:proofErr w:type="spellStart"/>
      <w:proofErr w:type="gramStart"/>
      <w:r w:rsidRPr="005C7C16">
        <w:rPr>
          <w:rFonts w:ascii="Times New Roman" w:hAnsi="Times New Roman" w:cs="Times New Roman"/>
          <w:lang w:val="en-US"/>
        </w:rPr>
        <w:t>Schaub</w:t>
      </w:r>
      <w:proofErr w:type="spellEnd"/>
      <w:r w:rsidRPr="005C7C16">
        <w:rPr>
          <w:rFonts w:ascii="Times New Roman" w:hAnsi="Times New Roman" w:cs="Times New Roman"/>
          <w:lang w:val="en-US"/>
        </w:rPr>
        <w:t xml:space="preserve">, M. &amp; </w:t>
      </w:r>
      <w:proofErr w:type="spellStart"/>
      <w:r w:rsidRPr="005C7C16">
        <w:rPr>
          <w:rFonts w:ascii="Times New Roman" w:hAnsi="Times New Roman" w:cs="Times New Roman"/>
          <w:lang w:val="en-US"/>
        </w:rPr>
        <w:t>Abadi</w:t>
      </w:r>
      <w:proofErr w:type="spellEnd"/>
      <w:r w:rsidRPr="005C7C16">
        <w:rPr>
          <w:rFonts w:ascii="Times New Roman" w:hAnsi="Times New Roman" w:cs="Times New Roman"/>
          <w:lang w:val="en-US"/>
        </w:rPr>
        <w:t>, F. (2010).</w:t>
      </w:r>
      <w:proofErr w:type="gramEnd"/>
      <w:r w:rsidRPr="005C7C16">
        <w:rPr>
          <w:rFonts w:ascii="Times New Roman" w:hAnsi="Times New Roman" w:cs="Times New Roman"/>
          <w:lang w:val="en-US"/>
        </w:rPr>
        <w:t xml:space="preserve"> Integrated population models: a novel analysis framework for deeper insights into population dynamics. </w:t>
      </w:r>
      <w:proofErr w:type="gramStart"/>
      <w:r w:rsidRPr="005C7C16">
        <w:rPr>
          <w:rFonts w:ascii="Times New Roman" w:hAnsi="Times New Roman" w:cs="Times New Roman"/>
          <w:i/>
          <w:iCs/>
          <w:lang w:val="en-US"/>
        </w:rPr>
        <w:t>Journal of Ornithology</w:t>
      </w:r>
      <w:r w:rsidRPr="005C7C16">
        <w:rPr>
          <w:rFonts w:ascii="Times New Roman" w:hAnsi="Times New Roman" w:cs="Times New Roman"/>
          <w:lang w:val="en-US"/>
        </w:rPr>
        <w:t xml:space="preserve">, </w:t>
      </w:r>
      <w:r w:rsidRPr="005C7C16">
        <w:rPr>
          <w:rFonts w:ascii="Times New Roman" w:hAnsi="Times New Roman" w:cs="Times New Roman"/>
          <w:b/>
          <w:bCs/>
          <w:lang w:val="en-US"/>
        </w:rPr>
        <w:t>152</w:t>
      </w:r>
      <w:r w:rsidRPr="005C7C16">
        <w:rPr>
          <w:rFonts w:ascii="Times New Roman" w:hAnsi="Times New Roman" w:cs="Times New Roman"/>
          <w:lang w:val="en-US"/>
        </w:rPr>
        <w:t>, 227–237.</w:t>
      </w:r>
      <w:proofErr w:type="gramEnd"/>
    </w:p>
    <w:p w14:paraId="0737F4B4" w14:textId="77777777" w:rsidR="005569D1" w:rsidRDefault="005569D1" w:rsidP="00DF2449">
      <w:pPr>
        <w:rPr>
          <w:rFonts w:ascii="Times New Roman" w:hAnsi="Times New Roman" w:cs="Times New Roman"/>
          <w:b/>
          <w:lang w:val="en-GB"/>
        </w:rPr>
      </w:pPr>
    </w:p>
    <w:p w14:paraId="5695205A" w14:textId="0F21988D" w:rsidR="003E6E64" w:rsidRPr="003E6E64" w:rsidRDefault="003E6E64" w:rsidP="00DF2449">
      <w:pPr>
        <w:rPr>
          <w:rFonts w:ascii="Times New Roman" w:hAnsi="Times New Roman" w:cs="Times New Roman"/>
          <w:b/>
          <w:lang w:val="en-GB"/>
        </w:rPr>
      </w:pPr>
      <w:proofErr w:type="spellStart"/>
      <w:r w:rsidRPr="003E6E64">
        <w:rPr>
          <w:rFonts w:ascii="Times New Roman" w:hAnsi="Times New Roman" w:cs="Times New Roman"/>
          <w:lang w:val="en-US"/>
        </w:rPr>
        <w:t>Suman</w:t>
      </w:r>
      <w:proofErr w:type="spellEnd"/>
      <w:r w:rsidRPr="003E6E64">
        <w:rPr>
          <w:rFonts w:ascii="Times New Roman" w:hAnsi="Times New Roman" w:cs="Times New Roman"/>
          <w:lang w:val="en-US"/>
        </w:rPr>
        <w:t xml:space="preserve">, B. &amp; Kumar, P. (2005). A survey of simulated annealing as a tool for single and </w:t>
      </w:r>
      <w:proofErr w:type="spellStart"/>
      <w:r w:rsidRPr="003E6E64">
        <w:rPr>
          <w:rFonts w:ascii="Times New Roman" w:hAnsi="Times New Roman" w:cs="Times New Roman"/>
          <w:lang w:val="en-US"/>
        </w:rPr>
        <w:t>multiobjective</w:t>
      </w:r>
      <w:proofErr w:type="spellEnd"/>
      <w:r w:rsidRPr="003E6E64">
        <w:rPr>
          <w:rFonts w:ascii="Times New Roman" w:hAnsi="Times New Roman" w:cs="Times New Roman"/>
          <w:lang w:val="en-US"/>
        </w:rPr>
        <w:t xml:space="preserve"> optimization. </w:t>
      </w:r>
      <w:r w:rsidRPr="003E6E64">
        <w:rPr>
          <w:rFonts w:ascii="Times New Roman" w:hAnsi="Times New Roman" w:cs="Times New Roman"/>
          <w:i/>
          <w:iCs/>
          <w:lang w:val="en-US"/>
        </w:rPr>
        <w:t>Journal of the Operational Research Society</w:t>
      </w:r>
      <w:r w:rsidRPr="003E6E64">
        <w:rPr>
          <w:rFonts w:ascii="Times New Roman" w:hAnsi="Times New Roman" w:cs="Times New Roman"/>
          <w:lang w:val="en-US"/>
        </w:rPr>
        <w:t xml:space="preserve">, </w:t>
      </w:r>
      <w:r w:rsidRPr="003E6E64">
        <w:rPr>
          <w:rFonts w:ascii="Times New Roman" w:hAnsi="Times New Roman" w:cs="Times New Roman"/>
          <w:b/>
          <w:bCs/>
          <w:lang w:val="en-US"/>
        </w:rPr>
        <w:t>57</w:t>
      </w:r>
      <w:r w:rsidRPr="003E6E64">
        <w:rPr>
          <w:rFonts w:ascii="Times New Roman" w:hAnsi="Times New Roman" w:cs="Times New Roman"/>
          <w:lang w:val="en-US"/>
        </w:rPr>
        <w:t>, 1143–1160.</w:t>
      </w:r>
    </w:p>
    <w:p w14:paraId="23E40A8F" w14:textId="77777777" w:rsidR="003E6E64" w:rsidRPr="005C7C16" w:rsidRDefault="003E6E64" w:rsidP="00DF2449">
      <w:pPr>
        <w:rPr>
          <w:rFonts w:ascii="Times New Roman" w:hAnsi="Times New Roman" w:cs="Times New Roman"/>
          <w:b/>
          <w:lang w:val="en-GB"/>
        </w:rPr>
      </w:pPr>
    </w:p>
    <w:p w14:paraId="696CC7EA" w14:textId="2D718FF8" w:rsidR="000602E0" w:rsidRPr="005C7C16" w:rsidRDefault="000602E0" w:rsidP="00DF2449">
      <w:pPr>
        <w:rPr>
          <w:rFonts w:ascii="Times New Roman" w:eastAsia="Times New Roman" w:hAnsi="Times New Roman" w:cs="Times New Roman"/>
          <w:color w:val="222222"/>
          <w:shd w:val="clear" w:color="auto" w:fill="FFFFFF"/>
          <w:lang w:val="en-US"/>
        </w:rPr>
      </w:pPr>
      <w:proofErr w:type="spellStart"/>
      <w:r w:rsidRPr="005C7C16">
        <w:rPr>
          <w:rFonts w:ascii="Times New Roman" w:eastAsia="Times New Roman" w:hAnsi="Times New Roman" w:cs="Times New Roman"/>
          <w:color w:val="222222"/>
          <w:shd w:val="clear" w:color="auto" w:fill="FFFFFF"/>
          <w:lang w:val="en-US"/>
        </w:rPr>
        <w:t>Tuljapurkar</w:t>
      </w:r>
      <w:proofErr w:type="spellEnd"/>
      <w:r w:rsidRPr="005C7C16">
        <w:rPr>
          <w:rFonts w:ascii="Times New Roman" w:eastAsia="Times New Roman" w:hAnsi="Times New Roman" w:cs="Times New Roman"/>
          <w:color w:val="222222"/>
          <w:shd w:val="clear" w:color="auto" w:fill="FFFFFF"/>
          <w:lang w:val="en-US"/>
        </w:rPr>
        <w:t xml:space="preserve">, S. &amp; Caswell, H. (1997). </w:t>
      </w:r>
      <w:proofErr w:type="gramStart"/>
      <w:r w:rsidR="00A54DDA" w:rsidRPr="005C7C16">
        <w:rPr>
          <w:rFonts w:ascii="Times New Roman" w:eastAsia="Times New Roman" w:hAnsi="Times New Roman" w:cs="Times New Roman"/>
          <w:i/>
          <w:iCs/>
          <w:color w:val="222222"/>
          <w:shd w:val="clear" w:color="auto" w:fill="FFFFFF"/>
          <w:lang w:val="en-US"/>
        </w:rPr>
        <w:t>Structured-population Models in Marine, Terrestrial, and Freshwater S</w:t>
      </w:r>
      <w:r w:rsidRPr="005C7C16">
        <w:rPr>
          <w:rFonts w:ascii="Times New Roman" w:eastAsia="Times New Roman" w:hAnsi="Times New Roman" w:cs="Times New Roman"/>
          <w:i/>
          <w:iCs/>
          <w:color w:val="222222"/>
          <w:shd w:val="clear" w:color="auto" w:fill="FFFFFF"/>
          <w:lang w:val="en-US"/>
        </w:rPr>
        <w:t>ystems</w:t>
      </w:r>
      <w:r w:rsidR="00DB36E6" w:rsidRPr="005C7C16">
        <w:rPr>
          <w:rFonts w:ascii="Times New Roman" w:eastAsia="Times New Roman" w:hAnsi="Times New Roman" w:cs="Times New Roman"/>
          <w:color w:val="222222"/>
          <w:shd w:val="clear" w:color="auto" w:fill="FFFFFF"/>
          <w:lang w:val="en-US"/>
        </w:rPr>
        <w:t>,</w:t>
      </w:r>
      <w:r w:rsidRPr="005C7C16">
        <w:rPr>
          <w:rFonts w:ascii="Times New Roman" w:eastAsia="Times New Roman" w:hAnsi="Times New Roman" w:cs="Times New Roman"/>
          <w:color w:val="222222"/>
          <w:shd w:val="clear" w:color="auto" w:fill="FFFFFF"/>
          <w:lang w:val="en-US"/>
        </w:rPr>
        <w:t xml:space="preserve"> Vol. 18.</w:t>
      </w:r>
      <w:proofErr w:type="gramEnd"/>
      <w:r w:rsidRPr="005C7C16">
        <w:rPr>
          <w:rFonts w:ascii="Times New Roman" w:eastAsia="Times New Roman" w:hAnsi="Times New Roman" w:cs="Times New Roman"/>
          <w:color w:val="222222"/>
          <w:shd w:val="clear" w:color="auto" w:fill="FFFFFF"/>
          <w:lang w:val="en-US"/>
        </w:rPr>
        <w:t xml:space="preserve"> </w:t>
      </w:r>
      <w:r w:rsidR="00DB36E6" w:rsidRPr="005C7C16">
        <w:rPr>
          <w:rFonts w:ascii="Times New Roman" w:eastAsia="Times New Roman" w:hAnsi="Times New Roman" w:cs="Times New Roman"/>
          <w:color w:val="222222"/>
          <w:shd w:val="clear" w:color="auto" w:fill="FFFFFF"/>
          <w:lang w:val="en-US"/>
        </w:rPr>
        <w:t>Chapman &amp; Hall, New York.</w:t>
      </w:r>
    </w:p>
    <w:p w14:paraId="57DB6C3D" w14:textId="0B42E37C" w:rsidR="00A54DDA" w:rsidRPr="005C7C16" w:rsidRDefault="00A54DDA" w:rsidP="00DF2449">
      <w:pPr>
        <w:rPr>
          <w:rFonts w:ascii="Times New Roman" w:eastAsia="Times New Roman" w:hAnsi="Times New Roman" w:cs="Times New Roman"/>
          <w:lang w:val="en-US"/>
        </w:rPr>
      </w:pPr>
      <w:r w:rsidRPr="005C7C16">
        <w:rPr>
          <w:rFonts w:ascii="Times New Roman" w:eastAsia="Times New Roman" w:hAnsi="Times New Roman" w:cs="Times New Roman"/>
          <w:color w:val="222222"/>
          <w:shd w:val="clear" w:color="auto" w:fill="FFFFFF"/>
          <w:lang w:val="en-US"/>
        </w:rPr>
        <w:br/>
        <w:t xml:space="preserve">Wrigley, E.A., &amp; Schofield, R. S. (1981). </w:t>
      </w:r>
      <w:r w:rsidRPr="005C7C16">
        <w:rPr>
          <w:rFonts w:ascii="Times New Roman" w:eastAsia="Times New Roman" w:hAnsi="Times New Roman" w:cs="Times New Roman"/>
          <w:i/>
          <w:color w:val="222222"/>
          <w:shd w:val="clear" w:color="auto" w:fill="FFFFFF"/>
          <w:lang w:val="en-US"/>
        </w:rPr>
        <w:t>The Population History of England, 1541–1871: A Reconstruction.</w:t>
      </w:r>
      <w:r w:rsidRPr="005C7C16">
        <w:rPr>
          <w:rFonts w:ascii="Times New Roman" w:eastAsia="Times New Roman" w:hAnsi="Times New Roman" w:cs="Times New Roman"/>
          <w:color w:val="222222"/>
          <w:shd w:val="clear" w:color="auto" w:fill="FFFFFF"/>
          <w:lang w:val="en-US"/>
        </w:rPr>
        <w:t xml:space="preserve"> </w:t>
      </w:r>
      <w:proofErr w:type="gramStart"/>
      <w:r w:rsidRPr="005C7C16">
        <w:rPr>
          <w:rFonts w:ascii="Times New Roman" w:eastAsia="Times New Roman" w:hAnsi="Times New Roman" w:cs="Times New Roman"/>
          <w:color w:val="222222"/>
          <w:shd w:val="clear" w:color="auto" w:fill="FFFFFF"/>
          <w:lang w:val="en-US"/>
        </w:rPr>
        <w:t>Harvard University Press, Cambridge, MA.</w:t>
      </w:r>
      <w:proofErr w:type="gramEnd"/>
    </w:p>
    <w:p w14:paraId="01716ACD" w14:textId="77777777" w:rsidR="000602E0" w:rsidRPr="005C7C16" w:rsidRDefault="000602E0" w:rsidP="00DF2449">
      <w:pPr>
        <w:rPr>
          <w:rFonts w:ascii="Times New Roman" w:hAnsi="Times New Roman" w:cs="Times New Roman"/>
          <w:b/>
          <w:lang w:val="en-GB"/>
        </w:rPr>
      </w:pPr>
    </w:p>
    <w:p w14:paraId="183593DF" w14:textId="2DC0E709" w:rsidR="004844CC" w:rsidRPr="005C7C16" w:rsidRDefault="004844CC" w:rsidP="00DF2449">
      <w:pPr>
        <w:rPr>
          <w:rFonts w:ascii="Times New Roman" w:hAnsi="Times New Roman" w:cs="Times New Roman"/>
          <w:b/>
          <w:lang w:val="en-GB"/>
        </w:rPr>
      </w:pPr>
      <w:r w:rsidRPr="005C7C16">
        <w:rPr>
          <w:rFonts w:ascii="Times New Roman" w:hAnsi="Times New Roman" w:cs="Times New Roman"/>
          <w:lang w:val="en-US"/>
        </w:rPr>
        <w:t xml:space="preserve">Xiang, Y. &amp; Gong, X.G. (2000). </w:t>
      </w:r>
      <w:proofErr w:type="gramStart"/>
      <w:r w:rsidRPr="005C7C16">
        <w:rPr>
          <w:rFonts w:ascii="Times New Roman" w:hAnsi="Times New Roman" w:cs="Times New Roman"/>
          <w:lang w:val="en-US"/>
        </w:rPr>
        <w:t>Efficiency of generalized simulated annealing.</w:t>
      </w:r>
      <w:proofErr w:type="gramEnd"/>
      <w:r w:rsidRPr="005C7C16">
        <w:rPr>
          <w:rFonts w:ascii="Times New Roman" w:hAnsi="Times New Roman" w:cs="Times New Roman"/>
          <w:lang w:val="en-US"/>
        </w:rPr>
        <w:t xml:space="preserve"> </w:t>
      </w:r>
      <w:r w:rsidRPr="005C7C16">
        <w:rPr>
          <w:rFonts w:ascii="Times New Roman" w:hAnsi="Times New Roman" w:cs="Times New Roman"/>
          <w:i/>
          <w:iCs/>
          <w:lang w:val="en-US"/>
        </w:rPr>
        <w:t>Physical Review E</w:t>
      </w:r>
      <w:r w:rsidRPr="005C7C16">
        <w:rPr>
          <w:rFonts w:ascii="Times New Roman" w:hAnsi="Times New Roman" w:cs="Times New Roman"/>
          <w:lang w:val="en-US"/>
        </w:rPr>
        <w:t xml:space="preserve">, </w:t>
      </w:r>
      <w:r w:rsidRPr="005C7C16">
        <w:rPr>
          <w:rFonts w:ascii="Times New Roman" w:hAnsi="Times New Roman" w:cs="Times New Roman"/>
          <w:b/>
          <w:bCs/>
          <w:lang w:val="en-US"/>
        </w:rPr>
        <w:t>62</w:t>
      </w:r>
      <w:r w:rsidRPr="005C7C16">
        <w:rPr>
          <w:rFonts w:ascii="Times New Roman" w:hAnsi="Times New Roman" w:cs="Times New Roman"/>
          <w:lang w:val="en-US"/>
        </w:rPr>
        <w:t>, 4473–4476.</w:t>
      </w:r>
    </w:p>
    <w:p w14:paraId="5C6E7C46" w14:textId="77777777" w:rsidR="00A54DDA" w:rsidRPr="005C7C16" w:rsidRDefault="00A54DDA" w:rsidP="00DF2449">
      <w:pPr>
        <w:rPr>
          <w:rFonts w:ascii="Times New Roman" w:hAnsi="Times New Roman" w:cs="Times New Roman"/>
          <w:b/>
          <w:lang w:val="en-GB"/>
        </w:rPr>
      </w:pPr>
    </w:p>
    <w:p w14:paraId="54CA63ED" w14:textId="1AE6D9B8" w:rsidR="00E31A36" w:rsidRPr="005C7C16" w:rsidRDefault="00E31A36" w:rsidP="00DF2449">
      <w:pPr>
        <w:rPr>
          <w:rFonts w:ascii="Times New Roman" w:hAnsi="Times New Roman" w:cs="Times New Roman"/>
          <w:b/>
          <w:lang w:val="en-GB"/>
        </w:rPr>
      </w:pPr>
      <w:r w:rsidRPr="005C7C16">
        <w:rPr>
          <w:rFonts w:ascii="Times New Roman" w:hAnsi="Times New Roman" w:cs="Times New Roman"/>
          <w:lang w:val="en-US"/>
        </w:rPr>
        <w:t xml:space="preserve">Xiang, Y., </w:t>
      </w:r>
      <w:proofErr w:type="spellStart"/>
      <w:r w:rsidRPr="005C7C16">
        <w:rPr>
          <w:rFonts w:ascii="Times New Roman" w:hAnsi="Times New Roman" w:cs="Times New Roman"/>
          <w:lang w:val="en-US"/>
        </w:rPr>
        <w:t>Gubian</w:t>
      </w:r>
      <w:proofErr w:type="spellEnd"/>
      <w:r w:rsidRPr="005C7C16">
        <w:rPr>
          <w:rFonts w:ascii="Times New Roman" w:hAnsi="Times New Roman" w:cs="Times New Roman"/>
          <w:lang w:val="en-US"/>
        </w:rPr>
        <w:t xml:space="preserve">, S., </w:t>
      </w:r>
      <w:proofErr w:type="spellStart"/>
      <w:r w:rsidRPr="005C7C16">
        <w:rPr>
          <w:rFonts w:ascii="Times New Roman" w:hAnsi="Times New Roman" w:cs="Times New Roman"/>
          <w:lang w:val="en-US"/>
        </w:rPr>
        <w:t>Suomela</w:t>
      </w:r>
      <w:proofErr w:type="spellEnd"/>
      <w:r w:rsidRPr="005C7C16">
        <w:rPr>
          <w:rFonts w:ascii="Times New Roman" w:hAnsi="Times New Roman" w:cs="Times New Roman"/>
          <w:lang w:val="en-US"/>
        </w:rPr>
        <w:t xml:space="preserve">, B. &amp; </w:t>
      </w:r>
      <w:proofErr w:type="spellStart"/>
      <w:r w:rsidRPr="005C7C16">
        <w:rPr>
          <w:rFonts w:ascii="Times New Roman" w:hAnsi="Times New Roman" w:cs="Times New Roman"/>
          <w:lang w:val="en-US"/>
        </w:rPr>
        <w:t>Hoeng</w:t>
      </w:r>
      <w:proofErr w:type="spellEnd"/>
      <w:r w:rsidRPr="005C7C16">
        <w:rPr>
          <w:rFonts w:ascii="Times New Roman" w:hAnsi="Times New Roman" w:cs="Times New Roman"/>
          <w:lang w:val="en-US"/>
        </w:rPr>
        <w:t xml:space="preserve">, J. (2013). Generalized simulated annealing for global optimization: the </w:t>
      </w:r>
      <w:proofErr w:type="spellStart"/>
      <w:r w:rsidRPr="005C7C16">
        <w:rPr>
          <w:rFonts w:ascii="Times New Roman" w:hAnsi="Times New Roman" w:cs="Times New Roman"/>
          <w:lang w:val="en-US"/>
        </w:rPr>
        <w:t>GenSA</w:t>
      </w:r>
      <w:proofErr w:type="spellEnd"/>
      <w:r w:rsidRPr="005C7C16">
        <w:rPr>
          <w:rFonts w:ascii="Times New Roman" w:hAnsi="Times New Roman" w:cs="Times New Roman"/>
          <w:lang w:val="en-US"/>
        </w:rPr>
        <w:t xml:space="preserve"> Package. </w:t>
      </w:r>
      <w:r w:rsidRPr="005C7C16">
        <w:rPr>
          <w:rFonts w:ascii="Times New Roman" w:hAnsi="Times New Roman" w:cs="Times New Roman"/>
          <w:i/>
          <w:iCs/>
          <w:lang w:val="en-US"/>
        </w:rPr>
        <w:t>R Journal</w:t>
      </w:r>
      <w:r w:rsidRPr="005C7C16">
        <w:rPr>
          <w:rFonts w:ascii="Times New Roman" w:hAnsi="Times New Roman" w:cs="Times New Roman"/>
          <w:lang w:val="en-US"/>
        </w:rPr>
        <w:t xml:space="preserve">, </w:t>
      </w:r>
      <w:r w:rsidRPr="005C7C16">
        <w:rPr>
          <w:rFonts w:ascii="Times New Roman" w:hAnsi="Times New Roman" w:cs="Times New Roman"/>
          <w:b/>
          <w:bCs/>
          <w:lang w:val="en-US"/>
        </w:rPr>
        <w:t>5</w:t>
      </w:r>
      <w:r w:rsidRPr="005C7C16">
        <w:rPr>
          <w:rFonts w:ascii="Times New Roman" w:hAnsi="Times New Roman" w:cs="Times New Roman"/>
          <w:lang w:val="en-US"/>
        </w:rPr>
        <w:t>, 13–28.</w:t>
      </w:r>
    </w:p>
    <w:p w14:paraId="7E891A16" w14:textId="77777777" w:rsidR="00E31A36" w:rsidRPr="00122B28" w:rsidRDefault="00E31A36" w:rsidP="00DF2449">
      <w:pPr>
        <w:spacing w:line="480" w:lineRule="auto"/>
        <w:rPr>
          <w:rFonts w:ascii="Times New Roman" w:hAnsi="Times New Roman" w:cs="Times New Roman"/>
          <w:b/>
          <w:lang w:val="en-GB"/>
        </w:rPr>
      </w:pPr>
    </w:p>
    <w:p w14:paraId="67621F58" w14:textId="3D596159" w:rsidR="005C09CC"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Tables</w:t>
      </w:r>
    </w:p>
    <w:p w14:paraId="0B301852" w14:textId="0272C30B" w:rsidR="006068E5" w:rsidRDefault="0006549E" w:rsidP="00DF2449">
      <w:pPr>
        <w:spacing w:line="480" w:lineRule="auto"/>
        <w:rPr>
          <w:rFonts w:ascii="Times New Roman" w:hAnsi="Times New Roman" w:cs="Times New Roman"/>
          <w:lang w:val="en-GB"/>
        </w:rPr>
      </w:pPr>
      <w:r>
        <w:rPr>
          <w:rFonts w:ascii="Times New Roman" w:hAnsi="Times New Roman" w:cs="Times New Roman"/>
          <w:lang w:val="en-GB"/>
        </w:rPr>
        <w:t xml:space="preserve">Table 1. </w:t>
      </w:r>
      <w:proofErr w:type="gramStart"/>
      <w:r>
        <w:rPr>
          <w:rFonts w:ascii="Times New Roman" w:hAnsi="Times New Roman" w:cs="Times New Roman"/>
          <w:lang w:val="en-GB"/>
        </w:rPr>
        <w:t xml:space="preserve">Performance of the model under different scenarios of availability </w:t>
      </w:r>
      <w:r w:rsidR="005C2B1F">
        <w:rPr>
          <w:rFonts w:ascii="Times New Roman" w:hAnsi="Times New Roman" w:cs="Times New Roman"/>
          <w:lang w:val="en-GB"/>
        </w:rPr>
        <w:t xml:space="preserve">of information </w:t>
      </w:r>
      <w:r>
        <w:rPr>
          <w:rFonts w:ascii="Times New Roman" w:hAnsi="Times New Roman" w:cs="Times New Roman"/>
          <w:lang w:val="en-GB"/>
        </w:rPr>
        <w:t xml:space="preserve">on vital </w:t>
      </w:r>
      <w:r w:rsidR="005C2B1F">
        <w:rPr>
          <w:rFonts w:ascii="Times New Roman" w:hAnsi="Times New Roman" w:cs="Times New Roman"/>
          <w:lang w:val="en-GB"/>
        </w:rPr>
        <w:t>rates</w:t>
      </w:r>
      <w:r w:rsidR="00132DE0">
        <w:rPr>
          <w:rFonts w:ascii="Times New Roman" w:hAnsi="Times New Roman" w:cs="Times New Roman"/>
          <w:lang w:val="en-GB"/>
        </w:rPr>
        <w:t>.</w:t>
      </w:r>
      <w:proofErr w:type="gramEnd"/>
      <w:r w:rsidR="00132DE0">
        <w:rPr>
          <w:rFonts w:ascii="Times New Roman" w:hAnsi="Times New Roman" w:cs="Times New Roman"/>
          <w:lang w:val="en-GB"/>
        </w:rPr>
        <w:t xml:space="preserve"> Success rate is the </w:t>
      </w:r>
      <w:r w:rsidR="006068E5">
        <w:rPr>
          <w:rFonts w:ascii="Times New Roman" w:hAnsi="Times New Roman" w:cs="Times New Roman"/>
          <w:lang w:val="en-GB"/>
        </w:rPr>
        <w:t>number of starting points, out of a 100, that reached the sought solution</w:t>
      </w:r>
      <w:r w:rsidR="00134588">
        <w:rPr>
          <w:rFonts w:ascii="Times New Roman" w:hAnsi="Times New Roman" w:cs="Times New Roman"/>
          <w:lang w:val="en-GB"/>
        </w:rPr>
        <w:t xml:space="preserve"> within 1 h</w:t>
      </w:r>
      <w:r w:rsidR="006068E5">
        <w:rPr>
          <w:rFonts w:ascii="Times New Roman" w:hAnsi="Times New Roman" w:cs="Times New Roman"/>
          <w:lang w:val="en-GB"/>
        </w:rPr>
        <w:t>.</w:t>
      </w:r>
      <w:r w:rsidR="00BB0241">
        <w:rPr>
          <w:rFonts w:ascii="Times New Roman" w:hAnsi="Times New Roman" w:cs="Times New Roman"/>
          <w:lang w:val="en-GB"/>
        </w:rPr>
        <w:t xml:space="preserve"> Vital rates: </w:t>
      </w:r>
      <w:r w:rsidR="00BB0241">
        <w:rPr>
          <w:rFonts w:ascii="Times New Roman" w:hAnsi="Times New Roman" w:cs="Times New Roman"/>
          <w:i/>
          <w:lang w:val="en-GB"/>
        </w:rPr>
        <w:t>s</w:t>
      </w:r>
      <w:r w:rsidR="00BB0241">
        <w:rPr>
          <w:rFonts w:ascii="Times New Roman" w:hAnsi="Times New Roman" w:cs="Times New Roman"/>
          <w:lang w:val="en-GB"/>
        </w:rPr>
        <w:t xml:space="preserve">, survival; </w:t>
      </w:r>
      <w:r w:rsidR="00BB0241" w:rsidRPr="00BB0241">
        <w:rPr>
          <w:rFonts w:ascii="Times New Roman" w:hAnsi="Times New Roman" w:cs="Times New Roman"/>
          <w:i/>
          <w:lang w:val="en-GB"/>
        </w:rPr>
        <w:t>g</w:t>
      </w:r>
      <w:r w:rsidR="00BB0241">
        <w:rPr>
          <w:rFonts w:ascii="Times New Roman" w:hAnsi="Times New Roman" w:cs="Times New Roman"/>
          <w:lang w:val="en-GB"/>
        </w:rPr>
        <w:t xml:space="preserve">, growth; </w:t>
      </w:r>
      <w:r w:rsidR="00BB0241">
        <w:rPr>
          <w:rFonts w:ascii="Times New Roman" w:hAnsi="Times New Roman" w:cs="Times New Roman"/>
          <w:i/>
          <w:lang w:val="en-GB"/>
        </w:rPr>
        <w:t>f</w:t>
      </w:r>
      <w:r w:rsidR="00BB0241" w:rsidRPr="00BB0241">
        <w:rPr>
          <w:rFonts w:ascii="Times New Roman" w:hAnsi="Times New Roman" w:cs="Times New Roman"/>
          <w:i/>
          <w:vertAlign w:val="subscript"/>
          <w:lang w:val="en-GB"/>
        </w:rPr>
        <w:t>1</w:t>
      </w:r>
      <w:r w:rsidR="00BB0241">
        <w:rPr>
          <w:rFonts w:ascii="Times New Roman" w:hAnsi="Times New Roman" w:cs="Times New Roman"/>
          <w:lang w:val="en-GB"/>
        </w:rPr>
        <w:t xml:space="preserve">, fecundity; and </w:t>
      </w:r>
      <w:r w:rsidR="00BB0241" w:rsidRPr="00BB0241">
        <w:rPr>
          <w:rFonts w:ascii="Times New Roman" w:hAnsi="Times New Roman" w:cs="Times New Roman"/>
          <w:i/>
          <w:lang w:val="en-GB"/>
        </w:rPr>
        <w:t>f</w:t>
      </w:r>
      <w:r w:rsidR="00BB0241" w:rsidRPr="00BB0241">
        <w:rPr>
          <w:rFonts w:ascii="Times New Roman" w:hAnsi="Times New Roman" w:cs="Times New Roman"/>
          <w:vertAlign w:val="subscript"/>
          <w:lang w:val="en-GB"/>
        </w:rPr>
        <w:t>2</w:t>
      </w:r>
      <w:r w:rsidR="00BB0241">
        <w:rPr>
          <w:rFonts w:ascii="Times New Roman" w:hAnsi="Times New Roman" w:cs="Times New Roman"/>
          <w:lang w:val="en-GB"/>
        </w:rPr>
        <w:t>, newborn sizes.</w:t>
      </w:r>
    </w:p>
    <w:tbl>
      <w:tblPr>
        <w:tblW w:w="4126" w:type="dxa"/>
        <w:tblInd w:w="93" w:type="dxa"/>
        <w:tblLayout w:type="fixed"/>
        <w:tblLook w:val="04A0" w:firstRow="1" w:lastRow="0" w:firstColumn="1" w:lastColumn="0" w:noHBand="0" w:noVBand="1"/>
      </w:tblPr>
      <w:tblGrid>
        <w:gridCol w:w="1300"/>
        <w:gridCol w:w="1300"/>
        <w:gridCol w:w="1526"/>
      </w:tblGrid>
      <w:tr w:rsidR="00CF7883" w:rsidRPr="00CF7883" w14:paraId="43DEB067" w14:textId="77777777" w:rsidTr="00CF7883">
        <w:trPr>
          <w:trHeight w:val="300"/>
        </w:trPr>
        <w:tc>
          <w:tcPr>
            <w:tcW w:w="1300" w:type="dxa"/>
            <w:tcBorders>
              <w:top w:val="nil"/>
              <w:left w:val="nil"/>
              <w:bottom w:val="single" w:sz="4" w:space="0" w:color="auto"/>
              <w:right w:val="single" w:sz="4" w:space="0" w:color="auto"/>
            </w:tcBorders>
            <w:shd w:val="clear" w:color="auto" w:fill="auto"/>
            <w:noWrap/>
            <w:vAlign w:val="bottom"/>
            <w:hideMark/>
          </w:tcPr>
          <w:p w14:paraId="511FA54F" w14:textId="77777777" w:rsidR="00CF7883" w:rsidRPr="00CF7883" w:rsidRDefault="00CF7883" w:rsidP="003E5FC2">
            <w:pPr>
              <w:jc w:val="center"/>
              <w:rPr>
                <w:rFonts w:ascii="Calibri" w:eastAsia="Times New Roman" w:hAnsi="Calibri" w:cs="Times New Roman"/>
                <w:color w:val="000000"/>
                <w:lang w:val="en-US"/>
              </w:rPr>
            </w:pPr>
            <w:r w:rsidRPr="00CF7883">
              <w:rPr>
                <w:rFonts w:ascii="Calibri" w:eastAsia="Times New Roman" w:hAnsi="Calibri" w:cs="Times New Roman"/>
                <w:color w:val="000000"/>
                <w:lang w:val="en-US"/>
              </w:rPr>
              <w:t>Unknown</w:t>
            </w:r>
          </w:p>
        </w:tc>
        <w:tc>
          <w:tcPr>
            <w:tcW w:w="1300" w:type="dxa"/>
            <w:tcBorders>
              <w:top w:val="nil"/>
              <w:left w:val="nil"/>
              <w:bottom w:val="single" w:sz="4" w:space="0" w:color="auto"/>
              <w:right w:val="single" w:sz="4" w:space="0" w:color="auto"/>
            </w:tcBorders>
            <w:shd w:val="clear" w:color="auto" w:fill="auto"/>
            <w:noWrap/>
            <w:vAlign w:val="bottom"/>
            <w:hideMark/>
          </w:tcPr>
          <w:p w14:paraId="4615ADC0" w14:textId="77777777" w:rsidR="00CF7883" w:rsidRPr="00CF7883" w:rsidRDefault="00CF7883" w:rsidP="003E5FC2">
            <w:pPr>
              <w:jc w:val="center"/>
              <w:rPr>
                <w:rFonts w:ascii="Calibri" w:eastAsia="Times New Roman" w:hAnsi="Calibri" w:cs="Times New Roman"/>
                <w:color w:val="000000"/>
                <w:lang w:val="en-US"/>
              </w:rPr>
            </w:pPr>
            <w:r w:rsidRPr="00CF7883">
              <w:rPr>
                <w:rFonts w:ascii="Calibri" w:eastAsia="Times New Roman" w:hAnsi="Calibri" w:cs="Times New Roman"/>
                <w:color w:val="000000"/>
                <w:lang w:val="en-US"/>
              </w:rPr>
              <w:t>Known</w:t>
            </w:r>
          </w:p>
        </w:tc>
        <w:tc>
          <w:tcPr>
            <w:tcW w:w="1526" w:type="dxa"/>
            <w:tcBorders>
              <w:top w:val="nil"/>
              <w:left w:val="nil"/>
              <w:bottom w:val="single" w:sz="4" w:space="0" w:color="auto"/>
              <w:right w:val="nil"/>
            </w:tcBorders>
            <w:shd w:val="clear" w:color="auto" w:fill="auto"/>
            <w:noWrap/>
            <w:vAlign w:val="bottom"/>
            <w:hideMark/>
          </w:tcPr>
          <w:p w14:paraId="48B787B9" w14:textId="77777777" w:rsidR="00CF7883" w:rsidRPr="00CF7883" w:rsidRDefault="00CF7883" w:rsidP="003E5FC2">
            <w:pPr>
              <w:jc w:val="center"/>
              <w:rPr>
                <w:rFonts w:ascii="Calibri" w:eastAsia="Times New Roman" w:hAnsi="Calibri" w:cs="Times New Roman"/>
                <w:color w:val="000000"/>
                <w:lang w:val="en-US"/>
              </w:rPr>
            </w:pPr>
            <w:r w:rsidRPr="00CF7883">
              <w:rPr>
                <w:rFonts w:ascii="Calibri" w:eastAsia="Times New Roman" w:hAnsi="Calibri" w:cs="Times New Roman"/>
                <w:color w:val="000000"/>
                <w:lang w:val="en-US"/>
              </w:rPr>
              <w:t>Success rate</w:t>
            </w:r>
          </w:p>
        </w:tc>
      </w:tr>
      <w:tr w:rsidR="00CF7883" w:rsidRPr="00CF7883" w14:paraId="5A1847E6"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51224458"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p>
        </w:tc>
        <w:tc>
          <w:tcPr>
            <w:tcW w:w="1300" w:type="dxa"/>
            <w:tcBorders>
              <w:top w:val="nil"/>
              <w:left w:val="nil"/>
              <w:bottom w:val="nil"/>
              <w:right w:val="single" w:sz="4" w:space="0" w:color="auto"/>
            </w:tcBorders>
            <w:shd w:val="clear" w:color="auto" w:fill="auto"/>
            <w:noWrap/>
            <w:vAlign w:val="bottom"/>
            <w:hideMark/>
          </w:tcPr>
          <w:p w14:paraId="2AA4D783"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g</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10EC7384"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297FF62F"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708B1E30"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g</w:t>
            </w:r>
            <w:proofErr w:type="gramEnd"/>
          </w:p>
        </w:tc>
        <w:tc>
          <w:tcPr>
            <w:tcW w:w="1300" w:type="dxa"/>
            <w:tcBorders>
              <w:top w:val="nil"/>
              <w:left w:val="nil"/>
              <w:bottom w:val="nil"/>
              <w:right w:val="single" w:sz="4" w:space="0" w:color="auto"/>
            </w:tcBorders>
            <w:shd w:val="clear" w:color="auto" w:fill="auto"/>
            <w:noWrap/>
            <w:vAlign w:val="bottom"/>
            <w:hideMark/>
          </w:tcPr>
          <w:p w14:paraId="24121D43"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65F956B3"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7CE168BB"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2D1424CB" w14:textId="77777777" w:rsidR="00CF7883" w:rsidRPr="00CF7883" w:rsidRDefault="00CF7883" w:rsidP="003E5FC2">
            <w:pPr>
              <w:rPr>
                <w:rFonts w:ascii="Calibri" w:eastAsia="Times New Roman" w:hAnsi="Calibri" w:cs="Times New Roman"/>
                <w:color w:val="000000"/>
                <w:lang w:val="en-US"/>
              </w:rPr>
            </w:pPr>
            <w:proofErr w:type="gramStart"/>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proofErr w:type="gramEnd"/>
          </w:p>
        </w:tc>
        <w:tc>
          <w:tcPr>
            <w:tcW w:w="1300" w:type="dxa"/>
            <w:tcBorders>
              <w:top w:val="nil"/>
              <w:left w:val="nil"/>
              <w:bottom w:val="nil"/>
              <w:right w:val="single" w:sz="4" w:space="0" w:color="auto"/>
            </w:tcBorders>
            <w:shd w:val="clear" w:color="auto" w:fill="auto"/>
            <w:noWrap/>
            <w:vAlign w:val="bottom"/>
            <w:hideMark/>
          </w:tcPr>
          <w:p w14:paraId="78D450AA"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0427908F"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40D2E089"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6E7BC345" w14:textId="77777777" w:rsidR="00CF7883" w:rsidRPr="00CF7883" w:rsidRDefault="00CF7883" w:rsidP="003E5FC2">
            <w:pPr>
              <w:rPr>
                <w:rFonts w:ascii="Calibri" w:eastAsia="Times New Roman" w:hAnsi="Calibri" w:cs="Times New Roman"/>
                <w:color w:val="000000"/>
                <w:lang w:val="en-US"/>
              </w:rPr>
            </w:pPr>
            <w:proofErr w:type="gramStart"/>
            <w:r w:rsidRPr="00CF7883">
              <w:rPr>
                <w:rFonts w:ascii="Calibri" w:eastAsia="Times New Roman" w:hAnsi="Calibri" w:cs="Times New Roman"/>
                <w:i/>
                <w:iCs/>
                <w:color w:val="000000"/>
                <w:lang w:val="en-US"/>
              </w:rPr>
              <w:t>f</w:t>
            </w:r>
            <w:r w:rsidRPr="00CF7883">
              <w:rPr>
                <w:rFonts w:ascii="Calibri" w:eastAsia="Times New Roman" w:hAnsi="Calibri" w:cs="Times New Roman"/>
                <w:i/>
                <w:iCs/>
                <w:color w:val="000000"/>
                <w:vertAlign w:val="subscript"/>
                <w:lang w:val="en-US"/>
              </w:rPr>
              <w:t>2</w:t>
            </w:r>
            <w:proofErr w:type="gramEnd"/>
          </w:p>
        </w:tc>
        <w:tc>
          <w:tcPr>
            <w:tcW w:w="1300" w:type="dxa"/>
            <w:tcBorders>
              <w:top w:val="nil"/>
              <w:left w:val="nil"/>
              <w:bottom w:val="nil"/>
              <w:right w:val="single" w:sz="4" w:space="0" w:color="auto"/>
            </w:tcBorders>
            <w:shd w:val="clear" w:color="auto" w:fill="auto"/>
            <w:noWrap/>
            <w:vAlign w:val="bottom"/>
            <w:hideMark/>
          </w:tcPr>
          <w:p w14:paraId="1CFF194B"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hideMark/>
          </w:tcPr>
          <w:p w14:paraId="017A0307"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6DFBDDC8"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74FCBC10"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w:t>
            </w:r>
          </w:p>
        </w:tc>
        <w:tc>
          <w:tcPr>
            <w:tcW w:w="1300" w:type="dxa"/>
            <w:tcBorders>
              <w:top w:val="nil"/>
              <w:left w:val="nil"/>
              <w:bottom w:val="nil"/>
              <w:right w:val="single" w:sz="4" w:space="0" w:color="auto"/>
            </w:tcBorders>
            <w:shd w:val="clear" w:color="auto" w:fill="auto"/>
            <w:noWrap/>
            <w:vAlign w:val="bottom"/>
            <w:hideMark/>
          </w:tcPr>
          <w:p w14:paraId="1EC7A461"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proofErr w:type="gramEnd"/>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6BF9ECBC"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67</w:t>
            </w:r>
          </w:p>
        </w:tc>
      </w:tr>
      <w:tr w:rsidR="00CF7883" w:rsidRPr="00CF7883" w14:paraId="4FF99B31"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72783AAA"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hideMark/>
          </w:tcPr>
          <w:p w14:paraId="096F7316"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g</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139ED90E"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21BAA2E6"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35C38DFA"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2A2A8E3B"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g</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hideMark/>
          </w:tcPr>
          <w:p w14:paraId="3D9F422E"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5E92932B"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10081046"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g</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hideMark/>
          </w:tcPr>
          <w:p w14:paraId="2065022E"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2</w:t>
            </w:r>
          </w:p>
        </w:tc>
        <w:tc>
          <w:tcPr>
            <w:tcW w:w="1526" w:type="dxa"/>
            <w:tcBorders>
              <w:top w:val="nil"/>
              <w:left w:val="nil"/>
              <w:bottom w:val="nil"/>
              <w:right w:val="nil"/>
            </w:tcBorders>
            <w:shd w:val="clear" w:color="auto" w:fill="auto"/>
            <w:noWrap/>
            <w:vAlign w:val="bottom"/>
            <w:hideMark/>
          </w:tcPr>
          <w:p w14:paraId="5E1173C1"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84</w:t>
            </w:r>
          </w:p>
        </w:tc>
      </w:tr>
      <w:tr w:rsidR="00CF7883" w:rsidRPr="00CF7883" w14:paraId="6B55619A"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3824D394"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g</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77D5B160"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1</w:t>
            </w:r>
          </w:p>
        </w:tc>
        <w:tc>
          <w:tcPr>
            <w:tcW w:w="1526" w:type="dxa"/>
            <w:tcBorders>
              <w:top w:val="nil"/>
              <w:left w:val="nil"/>
              <w:bottom w:val="nil"/>
              <w:right w:val="nil"/>
            </w:tcBorders>
            <w:shd w:val="clear" w:color="auto" w:fill="auto"/>
            <w:noWrap/>
            <w:vAlign w:val="bottom"/>
            <w:hideMark/>
          </w:tcPr>
          <w:p w14:paraId="5C029D32"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77</w:t>
            </w:r>
          </w:p>
        </w:tc>
      </w:tr>
      <w:tr w:rsidR="00CF7883" w:rsidRPr="00CF7883" w14:paraId="65437665"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458E3400"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proofErr w:type="gramEnd"/>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7B6DC2EE"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w:t>
            </w:r>
          </w:p>
        </w:tc>
        <w:tc>
          <w:tcPr>
            <w:tcW w:w="1526" w:type="dxa"/>
            <w:tcBorders>
              <w:top w:val="nil"/>
              <w:left w:val="nil"/>
              <w:bottom w:val="nil"/>
              <w:right w:val="nil"/>
            </w:tcBorders>
            <w:shd w:val="clear" w:color="auto" w:fill="auto"/>
            <w:noWrap/>
            <w:vAlign w:val="bottom"/>
            <w:hideMark/>
          </w:tcPr>
          <w:p w14:paraId="3CDC29FC"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100</w:t>
            </w:r>
          </w:p>
        </w:tc>
      </w:tr>
      <w:tr w:rsidR="00CF7883" w:rsidRPr="00CF7883" w14:paraId="1740FB7C"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6821F654"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hideMark/>
          </w:tcPr>
          <w:p w14:paraId="79F3D518" w14:textId="77777777" w:rsidR="00CF7883" w:rsidRPr="00CF7883" w:rsidRDefault="00CF7883" w:rsidP="003E5FC2">
            <w:pPr>
              <w:rPr>
                <w:rFonts w:ascii="Calibri" w:eastAsia="Times New Roman" w:hAnsi="Calibri" w:cs="Times New Roman"/>
                <w:color w:val="000000"/>
                <w:lang w:val="en-US"/>
              </w:rPr>
            </w:pPr>
            <w:proofErr w:type="gramStart"/>
            <w:r w:rsidRPr="00CF7883">
              <w:rPr>
                <w:rFonts w:ascii="Calibri" w:eastAsia="Times New Roman" w:hAnsi="Calibri" w:cs="Times New Roman"/>
                <w:i/>
                <w:iCs/>
                <w:color w:val="000000"/>
                <w:lang w:val="en-US"/>
              </w:rPr>
              <w:t>f</w:t>
            </w:r>
            <w:r w:rsidRPr="00CF7883">
              <w:rPr>
                <w:rFonts w:ascii="Calibri" w:eastAsia="Times New Roman" w:hAnsi="Calibri" w:cs="Times New Roman"/>
                <w:i/>
                <w:iCs/>
                <w:color w:val="000000"/>
                <w:vertAlign w:val="subscript"/>
                <w:lang w:val="en-US"/>
              </w:rPr>
              <w:t>2</w:t>
            </w:r>
            <w:proofErr w:type="gramEnd"/>
          </w:p>
        </w:tc>
        <w:tc>
          <w:tcPr>
            <w:tcW w:w="1526" w:type="dxa"/>
            <w:tcBorders>
              <w:top w:val="nil"/>
              <w:left w:val="nil"/>
              <w:bottom w:val="nil"/>
              <w:right w:val="nil"/>
            </w:tcBorders>
            <w:shd w:val="clear" w:color="auto" w:fill="auto"/>
            <w:noWrap/>
            <w:vAlign w:val="bottom"/>
            <w:hideMark/>
          </w:tcPr>
          <w:p w14:paraId="1A42FF18"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84</w:t>
            </w:r>
          </w:p>
        </w:tc>
      </w:tr>
      <w:tr w:rsidR="00CF7883" w:rsidRPr="00CF7883" w14:paraId="2ADEAD09"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32FC8DA1"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color w:val="000000"/>
                <w:lang w:val="en-US"/>
              </w:rPr>
              <w:t>,</w:t>
            </w:r>
            <w:r w:rsidRPr="00CF7883">
              <w:rPr>
                <w:rFonts w:ascii="Calibri" w:eastAsia="Times New Roman" w:hAnsi="Calibri" w:cs="Times New Roman"/>
                <w:i/>
                <w:iCs/>
                <w:color w:val="000000"/>
                <w:lang w:val="en-US"/>
              </w:rPr>
              <w:t xml:space="preserve"> g,  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1DD21B34" w14:textId="77777777" w:rsidR="00CF7883" w:rsidRPr="00CF7883" w:rsidRDefault="00CF7883" w:rsidP="003E5FC2">
            <w:pPr>
              <w:rPr>
                <w:rFonts w:ascii="Calibri" w:eastAsia="Times New Roman" w:hAnsi="Calibri" w:cs="Times New Roman"/>
                <w:color w:val="000000"/>
                <w:lang w:val="en-US"/>
              </w:rPr>
            </w:pPr>
            <w:proofErr w:type="gramStart"/>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1</w:t>
            </w:r>
            <w:proofErr w:type="gramEnd"/>
          </w:p>
        </w:tc>
        <w:tc>
          <w:tcPr>
            <w:tcW w:w="1526" w:type="dxa"/>
            <w:tcBorders>
              <w:top w:val="nil"/>
              <w:left w:val="nil"/>
              <w:bottom w:val="nil"/>
              <w:right w:val="nil"/>
            </w:tcBorders>
            <w:shd w:val="clear" w:color="auto" w:fill="auto"/>
            <w:noWrap/>
            <w:vAlign w:val="bottom"/>
            <w:hideMark/>
          </w:tcPr>
          <w:p w14:paraId="206A58D5"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14</w:t>
            </w:r>
          </w:p>
        </w:tc>
      </w:tr>
      <w:tr w:rsidR="00CF7883" w:rsidRPr="00CF7883" w14:paraId="299899B7"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3BA0FAF3"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29C81D76"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g</w:t>
            </w:r>
            <w:proofErr w:type="gramEnd"/>
          </w:p>
        </w:tc>
        <w:tc>
          <w:tcPr>
            <w:tcW w:w="1526" w:type="dxa"/>
            <w:tcBorders>
              <w:top w:val="nil"/>
              <w:left w:val="nil"/>
              <w:bottom w:val="nil"/>
              <w:right w:val="nil"/>
            </w:tcBorders>
            <w:shd w:val="clear" w:color="auto" w:fill="auto"/>
            <w:noWrap/>
            <w:vAlign w:val="bottom"/>
            <w:hideMark/>
          </w:tcPr>
          <w:p w14:paraId="7D1F01E5"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13</w:t>
            </w:r>
          </w:p>
        </w:tc>
      </w:tr>
      <w:tr w:rsidR="00CF7883" w:rsidRPr="00CF7883" w14:paraId="59297083"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5E4DCE21"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g</w:t>
            </w:r>
            <w:proofErr w:type="gramEnd"/>
            <w:r w:rsidRPr="00CF7883">
              <w:rPr>
                <w:rFonts w:ascii="Calibri" w:eastAsia="Times New Roman" w:hAnsi="Calibri" w:cs="Times New Roman"/>
                <w:i/>
                <w:iCs/>
                <w:color w:val="000000"/>
                <w:lang w:val="en-US"/>
              </w:rPr>
              <w:t>,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69E9C138"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p>
        </w:tc>
        <w:tc>
          <w:tcPr>
            <w:tcW w:w="1526" w:type="dxa"/>
            <w:tcBorders>
              <w:top w:val="nil"/>
              <w:left w:val="nil"/>
              <w:bottom w:val="nil"/>
              <w:right w:val="nil"/>
            </w:tcBorders>
            <w:shd w:val="clear" w:color="auto" w:fill="auto"/>
            <w:noWrap/>
            <w:vAlign w:val="bottom"/>
            <w:hideMark/>
          </w:tcPr>
          <w:p w14:paraId="47A67D80"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14</w:t>
            </w:r>
          </w:p>
        </w:tc>
      </w:tr>
      <w:tr w:rsidR="00CF7883" w:rsidRPr="00CF7883" w14:paraId="4D3A96BE" w14:textId="77777777" w:rsidTr="00CF7883">
        <w:trPr>
          <w:trHeight w:val="340"/>
        </w:trPr>
        <w:tc>
          <w:tcPr>
            <w:tcW w:w="1300" w:type="dxa"/>
            <w:tcBorders>
              <w:top w:val="nil"/>
              <w:left w:val="nil"/>
              <w:bottom w:val="nil"/>
              <w:right w:val="single" w:sz="4" w:space="0" w:color="auto"/>
            </w:tcBorders>
            <w:shd w:val="clear" w:color="auto" w:fill="auto"/>
            <w:noWrap/>
            <w:vAlign w:val="bottom"/>
            <w:hideMark/>
          </w:tcPr>
          <w:p w14:paraId="25CE49B4" w14:textId="77777777" w:rsidR="00CF7883" w:rsidRPr="00CF7883" w:rsidRDefault="00CF7883" w:rsidP="003E5FC2">
            <w:pPr>
              <w:rPr>
                <w:rFonts w:ascii="Calibri" w:eastAsia="Times New Roman" w:hAnsi="Calibri" w:cs="Times New Roman"/>
                <w:i/>
                <w:iCs/>
                <w:color w:val="000000"/>
                <w:lang w:val="en-US"/>
              </w:rPr>
            </w:pPr>
            <w:proofErr w:type="gramStart"/>
            <w:r w:rsidRPr="00CF7883">
              <w:rPr>
                <w:rFonts w:ascii="Calibri" w:eastAsia="Times New Roman" w:hAnsi="Calibri" w:cs="Times New Roman"/>
                <w:i/>
                <w:iCs/>
                <w:color w:val="000000"/>
                <w:lang w:val="en-US"/>
              </w:rPr>
              <w:t>s</w:t>
            </w:r>
            <w:proofErr w:type="gramEnd"/>
            <w:r w:rsidRPr="00CF7883">
              <w:rPr>
                <w:rFonts w:ascii="Calibri" w:eastAsia="Times New Roman" w:hAnsi="Calibri" w:cs="Times New Roman"/>
                <w:i/>
                <w:iCs/>
                <w:color w:val="000000"/>
                <w:lang w:val="en-US"/>
              </w:rPr>
              <w:t>, g, f</w:t>
            </w:r>
            <w:r w:rsidRPr="00CF7883">
              <w:rPr>
                <w:rFonts w:ascii="Calibri" w:eastAsia="Times New Roman" w:hAnsi="Calibri" w:cs="Times New Roman"/>
                <w:color w:val="000000"/>
                <w:vertAlign w:val="subscript"/>
                <w:lang w:val="en-US"/>
              </w:rPr>
              <w:t>1</w:t>
            </w:r>
            <w:r w:rsidRPr="00CF7883">
              <w:rPr>
                <w:rFonts w:ascii="Calibri" w:eastAsia="Times New Roman" w:hAnsi="Calibri" w:cs="Times New Roman"/>
                <w:color w:val="000000"/>
                <w:lang w:val="en-US"/>
              </w:rPr>
              <w:t xml:space="preserve">, </w:t>
            </w:r>
            <w:r w:rsidRPr="00CF7883">
              <w:rPr>
                <w:rFonts w:ascii="Calibri" w:eastAsia="Times New Roman" w:hAnsi="Calibri" w:cs="Times New Roman"/>
                <w:i/>
                <w:iCs/>
                <w:color w:val="000000"/>
                <w:lang w:val="en-US"/>
              </w:rPr>
              <w:t>f</w:t>
            </w:r>
            <w:r w:rsidRPr="00CF7883">
              <w:rPr>
                <w:rFonts w:ascii="Calibri" w:eastAsia="Times New Roman" w:hAnsi="Calibri" w:cs="Times New Roman"/>
                <w:color w:val="000000"/>
                <w:vertAlign w:val="subscript"/>
                <w:lang w:val="en-US"/>
              </w:rPr>
              <w:t>2</w:t>
            </w:r>
          </w:p>
        </w:tc>
        <w:tc>
          <w:tcPr>
            <w:tcW w:w="1300" w:type="dxa"/>
            <w:tcBorders>
              <w:top w:val="nil"/>
              <w:left w:val="nil"/>
              <w:bottom w:val="nil"/>
              <w:right w:val="single" w:sz="4" w:space="0" w:color="auto"/>
            </w:tcBorders>
            <w:shd w:val="clear" w:color="auto" w:fill="auto"/>
            <w:noWrap/>
            <w:vAlign w:val="bottom"/>
            <w:hideMark/>
          </w:tcPr>
          <w:p w14:paraId="75EE3862" w14:textId="77777777" w:rsidR="00CF7883" w:rsidRPr="00CF7883" w:rsidRDefault="00CF7883" w:rsidP="003E5FC2">
            <w:pPr>
              <w:rPr>
                <w:rFonts w:ascii="Calibri" w:eastAsia="Times New Roman" w:hAnsi="Calibri" w:cs="Times New Roman"/>
                <w:i/>
                <w:iCs/>
                <w:color w:val="000000"/>
                <w:lang w:val="en-US"/>
              </w:rPr>
            </w:pPr>
            <w:r w:rsidRPr="00CF7883">
              <w:rPr>
                <w:rFonts w:ascii="Calibri" w:eastAsia="Times New Roman" w:hAnsi="Calibri" w:cs="Times New Roman"/>
                <w:i/>
                <w:iCs/>
                <w:color w:val="000000"/>
                <w:lang w:val="en-US"/>
              </w:rPr>
              <w:t>–</w:t>
            </w:r>
          </w:p>
        </w:tc>
        <w:tc>
          <w:tcPr>
            <w:tcW w:w="1526" w:type="dxa"/>
            <w:tcBorders>
              <w:top w:val="nil"/>
              <w:left w:val="nil"/>
              <w:bottom w:val="nil"/>
              <w:right w:val="nil"/>
            </w:tcBorders>
            <w:shd w:val="clear" w:color="auto" w:fill="auto"/>
            <w:noWrap/>
            <w:vAlign w:val="bottom"/>
            <w:hideMark/>
          </w:tcPr>
          <w:p w14:paraId="4EF5F811" w14:textId="77777777" w:rsidR="00CF7883" w:rsidRPr="00CF7883" w:rsidRDefault="00CF7883" w:rsidP="003E5FC2">
            <w:pPr>
              <w:jc w:val="right"/>
              <w:rPr>
                <w:rFonts w:ascii="Calibri" w:eastAsia="Times New Roman" w:hAnsi="Calibri" w:cs="Times New Roman"/>
                <w:color w:val="000000"/>
                <w:lang w:val="en-US"/>
              </w:rPr>
            </w:pPr>
            <w:r w:rsidRPr="00CF7883">
              <w:rPr>
                <w:rFonts w:ascii="Calibri" w:eastAsia="Times New Roman" w:hAnsi="Calibri" w:cs="Times New Roman"/>
                <w:color w:val="000000"/>
                <w:lang w:val="en-US"/>
              </w:rPr>
              <w:t>5</w:t>
            </w:r>
          </w:p>
        </w:tc>
      </w:tr>
    </w:tbl>
    <w:p w14:paraId="72794B50" w14:textId="77777777" w:rsidR="00BB0241" w:rsidRDefault="00BB0241" w:rsidP="00DF2449">
      <w:pPr>
        <w:spacing w:line="480" w:lineRule="auto"/>
        <w:rPr>
          <w:rFonts w:ascii="Times New Roman" w:hAnsi="Times New Roman" w:cs="Times New Roman"/>
          <w:lang w:val="en-GB"/>
        </w:rPr>
      </w:pPr>
    </w:p>
    <w:p w14:paraId="4E0971F5" w14:textId="4D3E5B14" w:rsidR="00E23822" w:rsidRDefault="000B68FA" w:rsidP="00DF2449">
      <w:pPr>
        <w:spacing w:line="480" w:lineRule="auto"/>
        <w:rPr>
          <w:rFonts w:ascii="Times New Roman" w:hAnsi="Times New Roman" w:cs="Times New Roman"/>
          <w:lang w:val="en-GB"/>
        </w:rPr>
      </w:pPr>
      <w:r>
        <w:rPr>
          <w:rFonts w:ascii="Times New Roman" w:hAnsi="Times New Roman" w:cs="Times New Roman"/>
          <w:lang w:val="en-GB"/>
        </w:rPr>
        <w:t>Table 2. Estimates and con</w:t>
      </w:r>
      <w:r w:rsidR="00E23822">
        <w:rPr>
          <w:rFonts w:ascii="Times New Roman" w:hAnsi="Times New Roman" w:cs="Times New Roman"/>
          <w:lang w:val="en-GB"/>
        </w:rPr>
        <w:t xml:space="preserve">fidence intervals obtained with the simulated data. </w:t>
      </w:r>
      <w:r w:rsidR="006D1A2E">
        <w:rPr>
          <w:rFonts w:ascii="Times New Roman" w:hAnsi="Times New Roman" w:cs="Times New Roman"/>
          <w:lang w:val="en-GB"/>
        </w:rPr>
        <w:t>Initial</w:t>
      </w:r>
      <w:r w:rsidR="00E23822">
        <w:rPr>
          <w:rFonts w:ascii="Times New Roman" w:hAnsi="Times New Roman" w:cs="Times New Roman"/>
          <w:lang w:val="en-GB"/>
        </w:rPr>
        <w:t xml:space="preserve">: values of the parameters </w:t>
      </w:r>
      <w:r w:rsidR="006D1A2E">
        <w:rPr>
          <w:rFonts w:ascii="Times New Roman" w:hAnsi="Times New Roman" w:cs="Times New Roman"/>
          <w:lang w:val="en-GB"/>
        </w:rPr>
        <w:t>from which the data were generated; Estimate: estimated values of the parameters using the model were all the vital rates were assumed unknown; Confidence interval: obtained through likelihood profiling.</w:t>
      </w:r>
    </w:p>
    <w:tbl>
      <w:tblPr>
        <w:tblW w:w="7386" w:type="dxa"/>
        <w:tblInd w:w="93" w:type="dxa"/>
        <w:tblLayout w:type="fixed"/>
        <w:tblLook w:val="04A0" w:firstRow="1" w:lastRow="0" w:firstColumn="1" w:lastColumn="0" w:noHBand="0" w:noVBand="1"/>
      </w:tblPr>
      <w:tblGrid>
        <w:gridCol w:w="1300"/>
        <w:gridCol w:w="1249"/>
        <w:gridCol w:w="1300"/>
        <w:gridCol w:w="1300"/>
        <w:gridCol w:w="2237"/>
      </w:tblGrid>
      <w:tr w:rsidR="006D1A2E" w:rsidRPr="006D1A2E" w14:paraId="1E18B873" w14:textId="77777777" w:rsidTr="00245EB4">
        <w:trPr>
          <w:trHeight w:val="300"/>
        </w:trPr>
        <w:tc>
          <w:tcPr>
            <w:tcW w:w="1300" w:type="dxa"/>
            <w:tcBorders>
              <w:top w:val="nil"/>
              <w:left w:val="nil"/>
              <w:bottom w:val="single" w:sz="4" w:space="0" w:color="auto"/>
              <w:right w:val="nil"/>
            </w:tcBorders>
            <w:shd w:val="clear" w:color="auto" w:fill="auto"/>
            <w:noWrap/>
            <w:vAlign w:val="bottom"/>
            <w:hideMark/>
          </w:tcPr>
          <w:p w14:paraId="5FF42611" w14:textId="77777777" w:rsidR="006D1A2E" w:rsidRPr="006D1A2E" w:rsidRDefault="006D1A2E" w:rsidP="006D1A2E">
            <w:pPr>
              <w:jc w:val="center"/>
              <w:rPr>
                <w:rFonts w:ascii="Calibri" w:eastAsia="Times New Roman" w:hAnsi="Calibri" w:cs="Times New Roman"/>
                <w:color w:val="000000"/>
                <w:lang w:val="en-US"/>
              </w:rPr>
            </w:pPr>
            <w:r w:rsidRPr="006D1A2E">
              <w:rPr>
                <w:rFonts w:ascii="Calibri" w:eastAsia="Times New Roman" w:hAnsi="Calibri" w:cs="Times New Roman"/>
                <w:color w:val="000000"/>
                <w:lang w:val="en-US"/>
              </w:rPr>
              <w:t>Vital rate</w:t>
            </w:r>
          </w:p>
        </w:tc>
        <w:tc>
          <w:tcPr>
            <w:tcW w:w="1249" w:type="dxa"/>
            <w:tcBorders>
              <w:top w:val="nil"/>
              <w:left w:val="single" w:sz="4" w:space="0" w:color="auto"/>
              <w:bottom w:val="single" w:sz="4" w:space="0" w:color="auto"/>
              <w:right w:val="single" w:sz="4" w:space="0" w:color="auto"/>
            </w:tcBorders>
            <w:shd w:val="clear" w:color="auto" w:fill="auto"/>
            <w:noWrap/>
            <w:vAlign w:val="bottom"/>
            <w:hideMark/>
          </w:tcPr>
          <w:p w14:paraId="34654A0B"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Parameter</w:t>
            </w:r>
          </w:p>
        </w:tc>
        <w:tc>
          <w:tcPr>
            <w:tcW w:w="1300" w:type="dxa"/>
            <w:tcBorders>
              <w:top w:val="nil"/>
              <w:left w:val="nil"/>
              <w:bottom w:val="single" w:sz="4" w:space="0" w:color="auto"/>
              <w:right w:val="single" w:sz="4" w:space="0" w:color="auto"/>
            </w:tcBorders>
            <w:shd w:val="clear" w:color="auto" w:fill="auto"/>
            <w:noWrap/>
            <w:vAlign w:val="bottom"/>
            <w:hideMark/>
          </w:tcPr>
          <w:p w14:paraId="2CD6691B"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Initial</w:t>
            </w:r>
          </w:p>
        </w:tc>
        <w:tc>
          <w:tcPr>
            <w:tcW w:w="1300" w:type="dxa"/>
            <w:tcBorders>
              <w:top w:val="nil"/>
              <w:left w:val="nil"/>
              <w:bottom w:val="single" w:sz="4" w:space="0" w:color="auto"/>
              <w:right w:val="single" w:sz="4" w:space="0" w:color="auto"/>
            </w:tcBorders>
            <w:shd w:val="clear" w:color="auto" w:fill="auto"/>
            <w:noWrap/>
            <w:vAlign w:val="bottom"/>
            <w:hideMark/>
          </w:tcPr>
          <w:p w14:paraId="388AF3DF"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Estimate</w:t>
            </w:r>
          </w:p>
        </w:tc>
        <w:tc>
          <w:tcPr>
            <w:tcW w:w="2237" w:type="dxa"/>
            <w:tcBorders>
              <w:top w:val="nil"/>
              <w:left w:val="nil"/>
              <w:bottom w:val="single" w:sz="4" w:space="0" w:color="auto"/>
              <w:right w:val="nil"/>
            </w:tcBorders>
            <w:shd w:val="clear" w:color="auto" w:fill="auto"/>
            <w:noWrap/>
            <w:vAlign w:val="bottom"/>
            <w:hideMark/>
          </w:tcPr>
          <w:p w14:paraId="45BA7B4B"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Confidence interval</w:t>
            </w:r>
          </w:p>
        </w:tc>
      </w:tr>
      <w:tr w:rsidR="006D1A2E" w:rsidRPr="006D1A2E" w14:paraId="2DDDA449" w14:textId="77777777" w:rsidTr="00245EB4">
        <w:trPr>
          <w:trHeight w:val="340"/>
        </w:trPr>
        <w:tc>
          <w:tcPr>
            <w:tcW w:w="1300" w:type="dxa"/>
            <w:vMerge w:val="restart"/>
            <w:tcBorders>
              <w:top w:val="nil"/>
              <w:left w:val="nil"/>
              <w:bottom w:val="single" w:sz="4" w:space="0" w:color="000000"/>
              <w:right w:val="single" w:sz="4" w:space="0" w:color="auto"/>
            </w:tcBorders>
            <w:shd w:val="clear" w:color="auto" w:fill="auto"/>
            <w:noWrap/>
            <w:vAlign w:val="center"/>
            <w:hideMark/>
          </w:tcPr>
          <w:p w14:paraId="3568E334" w14:textId="77777777" w:rsidR="006D1A2E" w:rsidRPr="006D1A2E" w:rsidRDefault="006D1A2E" w:rsidP="006D1A2E">
            <w:pPr>
              <w:jc w:val="center"/>
              <w:rPr>
                <w:rFonts w:ascii="Calibri" w:eastAsia="Times New Roman" w:hAnsi="Calibri" w:cs="Times New Roman"/>
                <w:color w:val="000000"/>
                <w:lang w:val="en-US"/>
              </w:rPr>
            </w:pPr>
            <w:proofErr w:type="gramStart"/>
            <w:r w:rsidRPr="006D1A2E">
              <w:rPr>
                <w:rFonts w:ascii="Calibri" w:eastAsia="Times New Roman" w:hAnsi="Calibri" w:cs="Times New Roman"/>
                <w:color w:val="000000"/>
                <w:lang w:val="en-US"/>
              </w:rPr>
              <w:t>survival</w:t>
            </w:r>
            <w:proofErr w:type="gramEnd"/>
          </w:p>
        </w:tc>
        <w:tc>
          <w:tcPr>
            <w:tcW w:w="1249" w:type="dxa"/>
            <w:tcBorders>
              <w:top w:val="nil"/>
              <w:left w:val="nil"/>
              <w:bottom w:val="nil"/>
              <w:right w:val="single" w:sz="4" w:space="0" w:color="auto"/>
            </w:tcBorders>
            <w:shd w:val="clear" w:color="auto" w:fill="auto"/>
            <w:noWrap/>
            <w:vAlign w:val="bottom"/>
            <w:hideMark/>
          </w:tcPr>
          <w:p w14:paraId="13E10A0D"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0</w:t>
            </w:r>
          </w:p>
        </w:tc>
        <w:tc>
          <w:tcPr>
            <w:tcW w:w="1300" w:type="dxa"/>
            <w:tcBorders>
              <w:top w:val="nil"/>
              <w:left w:val="nil"/>
              <w:bottom w:val="nil"/>
              <w:right w:val="single" w:sz="4" w:space="0" w:color="auto"/>
            </w:tcBorders>
            <w:shd w:val="clear" w:color="auto" w:fill="auto"/>
            <w:noWrap/>
            <w:vAlign w:val="bottom"/>
            <w:hideMark/>
          </w:tcPr>
          <w:p w14:paraId="3B4B4520"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1.9</w:t>
            </w:r>
          </w:p>
        </w:tc>
        <w:tc>
          <w:tcPr>
            <w:tcW w:w="1300" w:type="dxa"/>
            <w:tcBorders>
              <w:top w:val="nil"/>
              <w:left w:val="nil"/>
              <w:bottom w:val="nil"/>
              <w:right w:val="single" w:sz="4" w:space="0" w:color="auto"/>
            </w:tcBorders>
            <w:shd w:val="clear" w:color="auto" w:fill="auto"/>
            <w:noWrap/>
            <w:vAlign w:val="bottom"/>
            <w:hideMark/>
          </w:tcPr>
          <w:p w14:paraId="51A7C380" w14:textId="1CD96182"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1.884</w:t>
            </w:r>
          </w:p>
        </w:tc>
        <w:tc>
          <w:tcPr>
            <w:tcW w:w="2237" w:type="dxa"/>
            <w:tcBorders>
              <w:top w:val="nil"/>
              <w:left w:val="nil"/>
              <w:bottom w:val="nil"/>
              <w:right w:val="nil"/>
            </w:tcBorders>
            <w:shd w:val="clear" w:color="auto" w:fill="auto"/>
            <w:noWrap/>
            <w:vAlign w:val="bottom"/>
            <w:hideMark/>
          </w:tcPr>
          <w:p w14:paraId="2C03EE67" w14:textId="2B6322C3" w:rsidR="006D1A2E" w:rsidRPr="006D1A2E" w:rsidRDefault="006235FE" w:rsidP="006235FE">
            <w:pPr>
              <w:jc w:val="right"/>
              <w:rPr>
                <w:rFonts w:ascii="Calibri" w:eastAsia="Times New Roman" w:hAnsi="Calibri" w:cs="Times New Roman"/>
                <w:color w:val="000000"/>
                <w:lang w:val="en-US"/>
              </w:rPr>
            </w:pPr>
            <w:r>
              <w:rPr>
                <w:rFonts w:ascii="Calibri" w:eastAsia="Times New Roman" w:hAnsi="Calibri" w:cs="Times New Roman"/>
                <w:color w:val="000000"/>
                <w:lang w:val="en-US"/>
              </w:rPr>
              <w:t>1.343</w:t>
            </w:r>
            <w:r w:rsidR="006D1A2E" w:rsidRPr="006D1A2E">
              <w:rPr>
                <w:rFonts w:ascii="Calibri" w:eastAsia="Times New Roman" w:hAnsi="Calibri" w:cs="Times New Roman"/>
                <w:color w:val="000000"/>
                <w:lang w:val="en-US"/>
              </w:rPr>
              <w:t xml:space="preserve">, </w:t>
            </w:r>
            <w:r>
              <w:rPr>
                <w:rFonts w:ascii="Calibri" w:eastAsia="Times New Roman" w:hAnsi="Calibri" w:cs="Times New Roman"/>
                <w:color w:val="000000"/>
                <w:lang w:val="en-US"/>
              </w:rPr>
              <w:t>2.395</w:t>
            </w:r>
          </w:p>
        </w:tc>
      </w:tr>
      <w:tr w:rsidR="006D1A2E" w:rsidRPr="006D1A2E" w14:paraId="31FC1E16" w14:textId="77777777" w:rsidTr="00245EB4">
        <w:trPr>
          <w:trHeight w:val="340"/>
        </w:trPr>
        <w:tc>
          <w:tcPr>
            <w:tcW w:w="1300" w:type="dxa"/>
            <w:vMerge/>
            <w:tcBorders>
              <w:top w:val="nil"/>
              <w:left w:val="nil"/>
              <w:bottom w:val="single" w:sz="4" w:space="0" w:color="000000"/>
              <w:right w:val="single" w:sz="4" w:space="0" w:color="auto"/>
            </w:tcBorders>
            <w:vAlign w:val="center"/>
            <w:hideMark/>
          </w:tcPr>
          <w:p w14:paraId="2AF44735"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nil"/>
              <w:right w:val="single" w:sz="4" w:space="0" w:color="auto"/>
            </w:tcBorders>
            <w:shd w:val="clear" w:color="auto" w:fill="auto"/>
            <w:noWrap/>
            <w:vAlign w:val="bottom"/>
            <w:hideMark/>
          </w:tcPr>
          <w:p w14:paraId="785C890D"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1</w:t>
            </w:r>
          </w:p>
        </w:tc>
        <w:tc>
          <w:tcPr>
            <w:tcW w:w="1300" w:type="dxa"/>
            <w:tcBorders>
              <w:top w:val="nil"/>
              <w:left w:val="nil"/>
              <w:bottom w:val="nil"/>
              <w:right w:val="single" w:sz="4" w:space="0" w:color="auto"/>
            </w:tcBorders>
            <w:shd w:val="clear" w:color="auto" w:fill="auto"/>
            <w:noWrap/>
            <w:vAlign w:val="bottom"/>
            <w:hideMark/>
          </w:tcPr>
          <w:p w14:paraId="1102BEE5"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0.4632</w:t>
            </w:r>
          </w:p>
        </w:tc>
        <w:tc>
          <w:tcPr>
            <w:tcW w:w="1300" w:type="dxa"/>
            <w:tcBorders>
              <w:top w:val="nil"/>
              <w:left w:val="nil"/>
              <w:bottom w:val="nil"/>
              <w:right w:val="single" w:sz="4" w:space="0" w:color="auto"/>
            </w:tcBorders>
            <w:shd w:val="clear" w:color="auto" w:fill="auto"/>
            <w:noWrap/>
            <w:vAlign w:val="bottom"/>
            <w:hideMark/>
          </w:tcPr>
          <w:p w14:paraId="316224BE" w14:textId="7B40A501"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0.690</w:t>
            </w:r>
          </w:p>
        </w:tc>
        <w:tc>
          <w:tcPr>
            <w:tcW w:w="2237" w:type="dxa"/>
            <w:tcBorders>
              <w:top w:val="nil"/>
              <w:left w:val="nil"/>
              <w:bottom w:val="nil"/>
              <w:right w:val="nil"/>
            </w:tcBorders>
            <w:shd w:val="clear" w:color="auto" w:fill="auto"/>
            <w:noWrap/>
            <w:vAlign w:val="bottom"/>
            <w:hideMark/>
          </w:tcPr>
          <w:p w14:paraId="1D2866CA" w14:textId="6F6D5019"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0.176, 1.184</w:t>
            </w:r>
          </w:p>
        </w:tc>
      </w:tr>
      <w:tr w:rsidR="006D1A2E" w:rsidRPr="006D1A2E" w14:paraId="3E6F239D" w14:textId="77777777" w:rsidTr="00245EB4">
        <w:trPr>
          <w:trHeight w:val="340"/>
        </w:trPr>
        <w:tc>
          <w:tcPr>
            <w:tcW w:w="1300" w:type="dxa"/>
            <w:vMerge/>
            <w:tcBorders>
              <w:top w:val="nil"/>
              <w:left w:val="nil"/>
              <w:bottom w:val="single" w:sz="4" w:space="0" w:color="000000"/>
              <w:right w:val="single" w:sz="4" w:space="0" w:color="auto"/>
            </w:tcBorders>
            <w:vAlign w:val="center"/>
            <w:hideMark/>
          </w:tcPr>
          <w:p w14:paraId="301B0F81"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single" w:sz="4" w:space="0" w:color="auto"/>
              <w:right w:val="single" w:sz="4" w:space="0" w:color="auto"/>
            </w:tcBorders>
            <w:shd w:val="clear" w:color="auto" w:fill="auto"/>
            <w:noWrap/>
            <w:vAlign w:val="bottom"/>
            <w:hideMark/>
          </w:tcPr>
          <w:p w14:paraId="192E95B7"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2</w:t>
            </w:r>
          </w:p>
        </w:tc>
        <w:tc>
          <w:tcPr>
            <w:tcW w:w="1300" w:type="dxa"/>
            <w:tcBorders>
              <w:top w:val="nil"/>
              <w:left w:val="nil"/>
              <w:bottom w:val="single" w:sz="4" w:space="0" w:color="auto"/>
              <w:right w:val="single" w:sz="4" w:space="0" w:color="auto"/>
            </w:tcBorders>
            <w:shd w:val="clear" w:color="auto" w:fill="auto"/>
            <w:noWrap/>
            <w:vAlign w:val="bottom"/>
            <w:hideMark/>
          </w:tcPr>
          <w:p w14:paraId="2B325CC2"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0.0046</w:t>
            </w:r>
          </w:p>
        </w:tc>
        <w:tc>
          <w:tcPr>
            <w:tcW w:w="1300" w:type="dxa"/>
            <w:tcBorders>
              <w:top w:val="nil"/>
              <w:left w:val="nil"/>
              <w:bottom w:val="single" w:sz="4" w:space="0" w:color="auto"/>
              <w:right w:val="single" w:sz="4" w:space="0" w:color="auto"/>
            </w:tcBorders>
            <w:shd w:val="clear" w:color="auto" w:fill="auto"/>
            <w:noWrap/>
            <w:vAlign w:val="bottom"/>
            <w:hideMark/>
          </w:tcPr>
          <w:p w14:paraId="461D38B2" w14:textId="09B8231A"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0.010</w:t>
            </w:r>
          </w:p>
        </w:tc>
        <w:tc>
          <w:tcPr>
            <w:tcW w:w="2237" w:type="dxa"/>
            <w:tcBorders>
              <w:top w:val="nil"/>
              <w:left w:val="nil"/>
              <w:bottom w:val="single" w:sz="4" w:space="0" w:color="auto"/>
              <w:right w:val="nil"/>
            </w:tcBorders>
            <w:shd w:val="clear" w:color="auto" w:fill="auto"/>
            <w:noWrap/>
            <w:vAlign w:val="bottom"/>
            <w:hideMark/>
          </w:tcPr>
          <w:p w14:paraId="6A14E3AC" w14:textId="4664F0CF"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-0.292, 0.299</w:t>
            </w:r>
          </w:p>
        </w:tc>
      </w:tr>
      <w:tr w:rsidR="006D1A2E" w:rsidRPr="006D1A2E" w14:paraId="2309D8AF" w14:textId="77777777" w:rsidTr="00245EB4">
        <w:trPr>
          <w:trHeight w:val="340"/>
        </w:trPr>
        <w:tc>
          <w:tcPr>
            <w:tcW w:w="1300" w:type="dxa"/>
            <w:vMerge w:val="restart"/>
            <w:tcBorders>
              <w:top w:val="nil"/>
              <w:left w:val="nil"/>
              <w:bottom w:val="single" w:sz="4" w:space="0" w:color="000000"/>
              <w:right w:val="single" w:sz="4" w:space="0" w:color="auto"/>
            </w:tcBorders>
            <w:shd w:val="clear" w:color="auto" w:fill="auto"/>
            <w:noWrap/>
            <w:vAlign w:val="center"/>
            <w:hideMark/>
          </w:tcPr>
          <w:p w14:paraId="48B6079D" w14:textId="77777777" w:rsidR="006D1A2E" w:rsidRPr="006D1A2E" w:rsidRDefault="006D1A2E" w:rsidP="006D1A2E">
            <w:pPr>
              <w:jc w:val="center"/>
              <w:rPr>
                <w:rFonts w:ascii="Calibri" w:eastAsia="Times New Roman" w:hAnsi="Calibri" w:cs="Times New Roman"/>
                <w:color w:val="000000"/>
                <w:lang w:val="en-US"/>
              </w:rPr>
            </w:pPr>
            <w:proofErr w:type="gramStart"/>
            <w:r w:rsidRPr="006D1A2E">
              <w:rPr>
                <w:rFonts w:ascii="Calibri" w:eastAsia="Times New Roman" w:hAnsi="Calibri" w:cs="Times New Roman"/>
                <w:color w:val="000000"/>
                <w:lang w:val="en-US"/>
              </w:rPr>
              <w:t>growth</w:t>
            </w:r>
            <w:proofErr w:type="gramEnd"/>
          </w:p>
        </w:tc>
        <w:tc>
          <w:tcPr>
            <w:tcW w:w="1249" w:type="dxa"/>
            <w:tcBorders>
              <w:top w:val="nil"/>
              <w:left w:val="nil"/>
              <w:bottom w:val="nil"/>
              <w:right w:val="single" w:sz="4" w:space="0" w:color="auto"/>
            </w:tcBorders>
            <w:shd w:val="clear" w:color="auto" w:fill="auto"/>
            <w:noWrap/>
            <w:vAlign w:val="bottom"/>
            <w:hideMark/>
          </w:tcPr>
          <w:p w14:paraId="0A4EFA1D"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3</w:t>
            </w:r>
          </w:p>
        </w:tc>
        <w:tc>
          <w:tcPr>
            <w:tcW w:w="1300" w:type="dxa"/>
            <w:tcBorders>
              <w:top w:val="nil"/>
              <w:left w:val="nil"/>
              <w:bottom w:val="nil"/>
              <w:right w:val="single" w:sz="4" w:space="0" w:color="auto"/>
            </w:tcBorders>
            <w:shd w:val="clear" w:color="auto" w:fill="auto"/>
            <w:noWrap/>
            <w:vAlign w:val="bottom"/>
            <w:hideMark/>
          </w:tcPr>
          <w:p w14:paraId="12DDE97A" w14:textId="3B393B90"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0.025</w:t>
            </w:r>
          </w:p>
        </w:tc>
        <w:tc>
          <w:tcPr>
            <w:tcW w:w="1300" w:type="dxa"/>
            <w:tcBorders>
              <w:top w:val="nil"/>
              <w:left w:val="nil"/>
              <w:bottom w:val="nil"/>
              <w:right w:val="single" w:sz="4" w:space="0" w:color="auto"/>
            </w:tcBorders>
            <w:shd w:val="clear" w:color="auto" w:fill="auto"/>
            <w:noWrap/>
            <w:vAlign w:val="bottom"/>
            <w:hideMark/>
          </w:tcPr>
          <w:p w14:paraId="6652B6F9" w14:textId="1F6E3D91"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0.026</w:t>
            </w:r>
          </w:p>
        </w:tc>
        <w:tc>
          <w:tcPr>
            <w:tcW w:w="2237" w:type="dxa"/>
            <w:tcBorders>
              <w:top w:val="nil"/>
              <w:left w:val="nil"/>
              <w:bottom w:val="nil"/>
              <w:right w:val="nil"/>
            </w:tcBorders>
            <w:shd w:val="clear" w:color="auto" w:fill="auto"/>
            <w:noWrap/>
            <w:vAlign w:val="bottom"/>
            <w:hideMark/>
          </w:tcPr>
          <w:p w14:paraId="0E425D81" w14:textId="33A92864"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-0.015, 0.065</w:t>
            </w:r>
          </w:p>
        </w:tc>
      </w:tr>
      <w:tr w:rsidR="006D1A2E" w:rsidRPr="006D1A2E" w14:paraId="4603B8E1" w14:textId="77777777" w:rsidTr="00245EB4">
        <w:trPr>
          <w:trHeight w:val="340"/>
        </w:trPr>
        <w:tc>
          <w:tcPr>
            <w:tcW w:w="1300" w:type="dxa"/>
            <w:vMerge/>
            <w:tcBorders>
              <w:top w:val="nil"/>
              <w:left w:val="nil"/>
              <w:bottom w:val="single" w:sz="4" w:space="0" w:color="000000"/>
              <w:right w:val="single" w:sz="4" w:space="0" w:color="auto"/>
            </w:tcBorders>
            <w:vAlign w:val="center"/>
            <w:hideMark/>
          </w:tcPr>
          <w:p w14:paraId="4BCA7B9A"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nil"/>
              <w:right w:val="single" w:sz="4" w:space="0" w:color="auto"/>
            </w:tcBorders>
            <w:shd w:val="clear" w:color="auto" w:fill="auto"/>
            <w:noWrap/>
            <w:vAlign w:val="bottom"/>
            <w:hideMark/>
          </w:tcPr>
          <w:p w14:paraId="31F4AE78"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4</w:t>
            </w:r>
          </w:p>
        </w:tc>
        <w:tc>
          <w:tcPr>
            <w:tcW w:w="1300" w:type="dxa"/>
            <w:tcBorders>
              <w:top w:val="nil"/>
              <w:left w:val="nil"/>
              <w:bottom w:val="nil"/>
              <w:right w:val="single" w:sz="4" w:space="0" w:color="auto"/>
            </w:tcBorders>
            <w:shd w:val="clear" w:color="auto" w:fill="auto"/>
            <w:noWrap/>
            <w:vAlign w:val="bottom"/>
            <w:hideMark/>
          </w:tcPr>
          <w:p w14:paraId="12D5FE2C" w14:textId="06821FC2"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0.99</w:t>
            </w:r>
          </w:p>
        </w:tc>
        <w:tc>
          <w:tcPr>
            <w:tcW w:w="1300" w:type="dxa"/>
            <w:tcBorders>
              <w:top w:val="nil"/>
              <w:left w:val="nil"/>
              <w:bottom w:val="nil"/>
              <w:right w:val="single" w:sz="4" w:space="0" w:color="auto"/>
            </w:tcBorders>
            <w:shd w:val="clear" w:color="auto" w:fill="auto"/>
            <w:noWrap/>
            <w:vAlign w:val="bottom"/>
            <w:hideMark/>
          </w:tcPr>
          <w:p w14:paraId="3684A9E3" w14:textId="2CA6F8EB"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0.990</w:t>
            </w:r>
          </w:p>
        </w:tc>
        <w:tc>
          <w:tcPr>
            <w:tcW w:w="2237" w:type="dxa"/>
            <w:tcBorders>
              <w:top w:val="nil"/>
              <w:left w:val="nil"/>
              <w:bottom w:val="nil"/>
              <w:right w:val="nil"/>
            </w:tcBorders>
            <w:shd w:val="clear" w:color="auto" w:fill="auto"/>
            <w:noWrap/>
            <w:vAlign w:val="bottom"/>
            <w:hideMark/>
          </w:tcPr>
          <w:p w14:paraId="1A764362" w14:textId="2DC33745" w:rsidR="006D1A2E" w:rsidRPr="006D1A2E" w:rsidRDefault="006D1A2E" w:rsidP="00245EB4">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w:t>
            </w:r>
            <w:r w:rsidR="00245EB4">
              <w:rPr>
                <w:rFonts w:ascii="Calibri" w:eastAsia="Times New Roman" w:hAnsi="Calibri" w:cs="Times New Roman"/>
                <w:color w:val="000000"/>
                <w:lang w:val="en-US"/>
              </w:rPr>
              <w:t>975</w:t>
            </w:r>
            <w:r w:rsidRPr="006D1A2E">
              <w:rPr>
                <w:rFonts w:ascii="Calibri" w:eastAsia="Times New Roman" w:hAnsi="Calibri" w:cs="Times New Roman"/>
                <w:color w:val="000000"/>
                <w:lang w:val="en-US"/>
              </w:rPr>
              <w:t xml:space="preserve">, </w:t>
            </w:r>
            <w:r w:rsidR="00245EB4">
              <w:rPr>
                <w:rFonts w:ascii="Calibri" w:eastAsia="Times New Roman" w:hAnsi="Calibri" w:cs="Times New Roman"/>
                <w:color w:val="000000"/>
                <w:lang w:val="en-US"/>
              </w:rPr>
              <w:t>1.003</w:t>
            </w:r>
          </w:p>
        </w:tc>
      </w:tr>
      <w:tr w:rsidR="006D1A2E" w:rsidRPr="006D1A2E" w14:paraId="747871B9" w14:textId="77777777" w:rsidTr="00245EB4">
        <w:trPr>
          <w:trHeight w:val="340"/>
        </w:trPr>
        <w:tc>
          <w:tcPr>
            <w:tcW w:w="1300" w:type="dxa"/>
            <w:vMerge/>
            <w:tcBorders>
              <w:top w:val="nil"/>
              <w:left w:val="nil"/>
              <w:bottom w:val="single" w:sz="4" w:space="0" w:color="000000"/>
              <w:right w:val="single" w:sz="4" w:space="0" w:color="auto"/>
            </w:tcBorders>
            <w:vAlign w:val="center"/>
            <w:hideMark/>
          </w:tcPr>
          <w:p w14:paraId="17D86502"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single" w:sz="4" w:space="0" w:color="auto"/>
              <w:right w:val="single" w:sz="4" w:space="0" w:color="auto"/>
            </w:tcBorders>
            <w:shd w:val="clear" w:color="auto" w:fill="auto"/>
            <w:noWrap/>
            <w:vAlign w:val="bottom"/>
            <w:hideMark/>
          </w:tcPr>
          <w:p w14:paraId="63A7CC53"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5</w:t>
            </w:r>
          </w:p>
        </w:tc>
        <w:tc>
          <w:tcPr>
            <w:tcW w:w="1300" w:type="dxa"/>
            <w:tcBorders>
              <w:top w:val="nil"/>
              <w:left w:val="nil"/>
              <w:bottom w:val="single" w:sz="4" w:space="0" w:color="auto"/>
              <w:right w:val="single" w:sz="4" w:space="0" w:color="auto"/>
            </w:tcBorders>
            <w:shd w:val="clear" w:color="auto" w:fill="auto"/>
            <w:noWrap/>
            <w:vAlign w:val="bottom"/>
            <w:hideMark/>
          </w:tcPr>
          <w:p w14:paraId="37567ABF" w14:textId="67C50792"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-1.3</w:t>
            </w:r>
          </w:p>
        </w:tc>
        <w:tc>
          <w:tcPr>
            <w:tcW w:w="1300" w:type="dxa"/>
            <w:tcBorders>
              <w:top w:val="nil"/>
              <w:left w:val="nil"/>
              <w:bottom w:val="single" w:sz="4" w:space="0" w:color="auto"/>
              <w:right w:val="single" w:sz="4" w:space="0" w:color="auto"/>
            </w:tcBorders>
            <w:shd w:val="clear" w:color="auto" w:fill="auto"/>
            <w:noWrap/>
            <w:vAlign w:val="bottom"/>
            <w:hideMark/>
          </w:tcPr>
          <w:p w14:paraId="0BAFCF20" w14:textId="16A2B5A8"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-1.326</w:t>
            </w:r>
          </w:p>
        </w:tc>
        <w:tc>
          <w:tcPr>
            <w:tcW w:w="2237" w:type="dxa"/>
            <w:tcBorders>
              <w:top w:val="nil"/>
              <w:left w:val="nil"/>
              <w:bottom w:val="single" w:sz="4" w:space="0" w:color="auto"/>
              <w:right w:val="nil"/>
            </w:tcBorders>
            <w:shd w:val="clear" w:color="auto" w:fill="auto"/>
            <w:noWrap/>
            <w:vAlign w:val="bottom"/>
            <w:hideMark/>
          </w:tcPr>
          <w:p w14:paraId="72A9BB04" w14:textId="5590390E"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-2.402, -0.293</w:t>
            </w:r>
          </w:p>
        </w:tc>
      </w:tr>
      <w:tr w:rsidR="006D1A2E" w:rsidRPr="006D1A2E" w14:paraId="0A224BAB" w14:textId="77777777" w:rsidTr="00245EB4">
        <w:trPr>
          <w:trHeight w:val="340"/>
        </w:trPr>
        <w:tc>
          <w:tcPr>
            <w:tcW w:w="1300" w:type="dxa"/>
            <w:vMerge w:val="restart"/>
            <w:tcBorders>
              <w:top w:val="nil"/>
              <w:left w:val="nil"/>
              <w:bottom w:val="single" w:sz="4" w:space="0" w:color="000000"/>
              <w:right w:val="single" w:sz="4" w:space="0" w:color="auto"/>
            </w:tcBorders>
            <w:shd w:val="clear" w:color="auto" w:fill="auto"/>
            <w:noWrap/>
            <w:vAlign w:val="center"/>
            <w:hideMark/>
          </w:tcPr>
          <w:p w14:paraId="4BAFCE5A" w14:textId="77777777" w:rsidR="006D1A2E" w:rsidRPr="006D1A2E" w:rsidRDefault="006D1A2E" w:rsidP="006D1A2E">
            <w:pPr>
              <w:jc w:val="center"/>
              <w:rPr>
                <w:rFonts w:ascii="Calibri" w:eastAsia="Times New Roman" w:hAnsi="Calibri" w:cs="Times New Roman"/>
                <w:color w:val="000000"/>
                <w:lang w:val="en-US"/>
              </w:rPr>
            </w:pPr>
            <w:proofErr w:type="gramStart"/>
            <w:r w:rsidRPr="006D1A2E">
              <w:rPr>
                <w:rFonts w:ascii="Calibri" w:eastAsia="Times New Roman" w:hAnsi="Calibri" w:cs="Times New Roman"/>
                <w:color w:val="000000"/>
                <w:lang w:val="en-US"/>
              </w:rPr>
              <w:t>fecundity</w:t>
            </w:r>
            <w:proofErr w:type="gramEnd"/>
          </w:p>
        </w:tc>
        <w:tc>
          <w:tcPr>
            <w:tcW w:w="1249" w:type="dxa"/>
            <w:tcBorders>
              <w:top w:val="nil"/>
              <w:left w:val="nil"/>
              <w:bottom w:val="nil"/>
              <w:right w:val="single" w:sz="4" w:space="0" w:color="auto"/>
            </w:tcBorders>
            <w:shd w:val="clear" w:color="auto" w:fill="auto"/>
            <w:noWrap/>
            <w:vAlign w:val="bottom"/>
            <w:hideMark/>
          </w:tcPr>
          <w:p w14:paraId="328C2E2F"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6</w:t>
            </w:r>
          </w:p>
        </w:tc>
        <w:tc>
          <w:tcPr>
            <w:tcW w:w="1300" w:type="dxa"/>
            <w:tcBorders>
              <w:top w:val="nil"/>
              <w:left w:val="nil"/>
              <w:bottom w:val="nil"/>
              <w:right w:val="single" w:sz="4" w:space="0" w:color="auto"/>
            </w:tcBorders>
            <w:shd w:val="clear" w:color="auto" w:fill="auto"/>
            <w:noWrap/>
            <w:vAlign w:val="bottom"/>
            <w:hideMark/>
          </w:tcPr>
          <w:p w14:paraId="46D49299"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-2</w:t>
            </w:r>
          </w:p>
        </w:tc>
        <w:tc>
          <w:tcPr>
            <w:tcW w:w="1300" w:type="dxa"/>
            <w:tcBorders>
              <w:top w:val="nil"/>
              <w:left w:val="nil"/>
              <w:bottom w:val="nil"/>
              <w:right w:val="single" w:sz="4" w:space="0" w:color="auto"/>
            </w:tcBorders>
            <w:shd w:val="clear" w:color="auto" w:fill="auto"/>
            <w:noWrap/>
            <w:vAlign w:val="bottom"/>
            <w:hideMark/>
          </w:tcPr>
          <w:p w14:paraId="6408C308" w14:textId="7B8A343C"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-1.708</w:t>
            </w:r>
          </w:p>
        </w:tc>
        <w:tc>
          <w:tcPr>
            <w:tcW w:w="2237" w:type="dxa"/>
            <w:tcBorders>
              <w:top w:val="nil"/>
              <w:left w:val="nil"/>
              <w:bottom w:val="nil"/>
              <w:right w:val="nil"/>
            </w:tcBorders>
            <w:shd w:val="clear" w:color="auto" w:fill="auto"/>
            <w:noWrap/>
            <w:vAlign w:val="bottom"/>
            <w:hideMark/>
          </w:tcPr>
          <w:p w14:paraId="3F2F06BD" w14:textId="43A5B129"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-4.754, 1.218</w:t>
            </w:r>
          </w:p>
        </w:tc>
      </w:tr>
      <w:tr w:rsidR="006D1A2E" w:rsidRPr="006D1A2E" w14:paraId="65294029" w14:textId="77777777" w:rsidTr="00245EB4">
        <w:trPr>
          <w:trHeight w:val="340"/>
        </w:trPr>
        <w:tc>
          <w:tcPr>
            <w:tcW w:w="1300" w:type="dxa"/>
            <w:vMerge/>
            <w:tcBorders>
              <w:top w:val="nil"/>
              <w:left w:val="nil"/>
              <w:bottom w:val="single" w:sz="4" w:space="0" w:color="000000"/>
              <w:right w:val="single" w:sz="4" w:space="0" w:color="auto"/>
            </w:tcBorders>
            <w:vAlign w:val="center"/>
            <w:hideMark/>
          </w:tcPr>
          <w:p w14:paraId="60BD8BC7"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single" w:sz="4" w:space="0" w:color="auto"/>
              <w:right w:val="single" w:sz="4" w:space="0" w:color="auto"/>
            </w:tcBorders>
            <w:shd w:val="clear" w:color="auto" w:fill="auto"/>
            <w:noWrap/>
            <w:vAlign w:val="bottom"/>
            <w:hideMark/>
          </w:tcPr>
          <w:p w14:paraId="62A83505"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7</w:t>
            </w:r>
          </w:p>
        </w:tc>
        <w:tc>
          <w:tcPr>
            <w:tcW w:w="1300" w:type="dxa"/>
            <w:tcBorders>
              <w:top w:val="nil"/>
              <w:left w:val="nil"/>
              <w:bottom w:val="single" w:sz="4" w:space="0" w:color="auto"/>
              <w:right w:val="single" w:sz="4" w:space="0" w:color="auto"/>
            </w:tcBorders>
            <w:shd w:val="clear" w:color="auto" w:fill="auto"/>
            <w:noWrap/>
            <w:vAlign w:val="bottom"/>
            <w:hideMark/>
          </w:tcPr>
          <w:p w14:paraId="6A06F7F3" w14:textId="77777777"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0.3</w:t>
            </w:r>
          </w:p>
        </w:tc>
        <w:tc>
          <w:tcPr>
            <w:tcW w:w="1300" w:type="dxa"/>
            <w:tcBorders>
              <w:top w:val="nil"/>
              <w:left w:val="nil"/>
              <w:bottom w:val="single" w:sz="4" w:space="0" w:color="auto"/>
              <w:right w:val="single" w:sz="4" w:space="0" w:color="auto"/>
            </w:tcBorders>
            <w:shd w:val="clear" w:color="auto" w:fill="auto"/>
            <w:noWrap/>
            <w:vAlign w:val="bottom"/>
            <w:hideMark/>
          </w:tcPr>
          <w:p w14:paraId="28631E23" w14:textId="4C529AF6" w:rsidR="006D1A2E" w:rsidRPr="006D1A2E" w:rsidRDefault="006235FE"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0.278</w:t>
            </w:r>
          </w:p>
        </w:tc>
        <w:tc>
          <w:tcPr>
            <w:tcW w:w="2237" w:type="dxa"/>
            <w:tcBorders>
              <w:top w:val="nil"/>
              <w:left w:val="nil"/>
              <w:bottom w:val="single" w:sz="4" w:space="0" w:color="auto"/>
              <w:right w:val="nil"/>
            </w:tcBorders>
            <w:shd w:val="clear" w:color="auto" w:fill="auto"/>
            <w:noWrap/>
            <w:vAlign w:val="bottom"/>
            <w:hideMark/>
          </w:tcPr>
          <w:p w14:paraId="7D87FE07" w14:textId="0AC8BD4A" w:rsidR="006D1A2E" w:rsidRPr="006D1A2E" w:rsidRDefault="00245EB4" w:rsidP="00245EB4">
            <w:pPr>
              <w:jc w:val="right"/>
              <w:rPr>
                <w:rFonts w:ascii="Calibri" w:eastAsia="Times New Roman" w:hAnsi="Calibri" w:cs="Times New Roman"/>
                <w:color w:val="000000"/>
                <w:lang w:val="en-US"/>
              </w:rPr>
            </w:pPr>
            <w:r>
              <w:rPr>
                <w:rFonts w:ascii="Calibri" w:eastAsia="Times New Roman" w:hAnsi="Calibri" w:cs="Times New Roman"/>
                <w:color w:val="000000"/>
                <w:lang w:val="en-US"/>
              </w:rPr>
              <w:t>-1.061</w:t>
            </w:r>
            <w:r w:rsidR="006D1A2E" w:rsidRPr="006D1A2E">
              <w:rPr>
                <w:rFonts w:ascii="Calibri" w:eastAsia="Times New Roman" w:hAnsi="Calibri" w:cs="Times New Roman"/>
                <w:color w:val="000000"/>
                <w:lang w:val="en-US"/>
              </w:rPr>
              <w:t xml:space="preserve">, </w:t>
            </w:r>
            <w:r>
              <w:rPr>
                <w:rFonts w:ascii="Calibri" w:eastAsia="Times New Roman" w:hAnsi="Calibri" w:cs="Times New Roman"/>
                <w:color w:val="000000"/>
                <w:lang w:val="en-US"/>
              </w:rPr>
              <w:t>1.563</w:t>
            </w:r>
          </w:p>
        </w:tc>
      </w:tr>
      <w:tr w:rsidR="006D1A2E" w:rsidRPr="006D1A2E" w14:paraId="643CC9A5" w14:textId="77777777" w:rsidTr="00245EB4">
        <w:trPr>
          <w:trHeight w:val="340"/>
        </w:trPr>
        <w:tc>
          <w:tcPr>
            <w:tcW w:w="1300" w:type="dxa"/>
            <w:vMerge w:val="restart"/>
            <w:tcBorders>
              <w:top w:val="nil"/>
              <w:left w:val="nil"/>
              <w:bottom w:val="nil"/>
              <w:right w:val="single" w:sz="4" w:space="0" w:color="auto"/>
            </w:tcBorders>
            <w:shd w:val="clear" w:color="auto" w:fill="auto"/>
            <w:vAlign w:val="center"/>
            <w:hideMark/>
          </w:tcPr>
          <w:p w14:paraId="7A8F5B34" w14:textId="77777777" w:rsidR="006D1A2E" w:rsidRPr="006D1A2E" w:rsidRDefault="006D1A2E" w:rsidP="006D1A2E">
            <w:pPr>
              <w:jc w:val="center"/>
              <w:rPr>
                <w:rFonts w:ascii="Calibri" w:eastAsia="Times New Roman" w:hAnsi="Calibri" w:cs="Times New Roman"/>
                <w:color w:val="000000"/>
                <w:lang w:val="en-US"/>
              </w:rPr>
            </w:pPr>
            <w:proofErr w:type="gramStart"/>
            <w:r w:rsidRPr="006D1A2E">
              <w:rPr>
                <w:rFonts w:ascii="Calibri" w:eastAsia="Times New Roman" w:hAnsi="Calibri" w:cs="Times New Roman"/>
                <w:color w:val="000000"/>
                <w:lang w:val="en-US"/>
              </w:rPr>
              <w:t>newborn</w:t>
            </w:r>
            <w:proofErr w:type="gramEnd"/>
            <w:r w:rsidRPr="006D1A2E">
              <w:rPr>
                <w:rFonts w:ascii="Calibri" w:eastAsia="Times New Roman" w:hAnsi="Calibri" w:cs="Times New Roman"/>
                <w:color w:val="000000"/>
                <w:lang w:val="en-US"/>
              </w:rPr>
              <w:t xml:space="preserve"> sizes</w:t>
            </w:r>
          </w:p>
        </w:tc>
        <w:tc>
          <w:tcPr>
            <w:tcW w:w="1249" w:type="dxa"/>
            <w:tcBorders>
              <w:top w:val="nil"/>
              <w:left w:val="nil"/>
              <w:bottom w:val="nil"/>
              <w:right w:val="single" w:sz="4" w:space="0" w:color="auto"/>
            </w:tcBorders>
            <w:shd w:val="clear" w:color="auto" w:fill="auto"/>
            <w:noWrap/>
            <w:vAlign w:val="bottom"/>
            <w:hideMark/>
          </w:tcPr>
          <w:p w14:paraId="68AAD2D3"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8</w:t>
            </w:r>
          </w:p>
        </w:tc>
        <w:tc>
          <w:tcPr>
            <w:tcW w:w="1300" w:type="dxa"/>
            <w:tcBorders>
              <w:top w:val="nil"/>
              <w:left w:val="nil"/>
              <w:bottom w:val="nil"/>
              <w:right w:val="single" w:sz="4" w:space="0" w:color="auto"/>
            </w:tcBorders>
            <w:shd w:val="clear" w:color="auto" w:fill="auto"/>
            <w:noWrap/>
            <w:vAlign w:val="bottom"/>
            <w:hideMark/>
          </w:tcPr>
          <w:p w14:paraId="7C66C915" w14:textId="5BB58356"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-2</w:t>
            </w:r>
          </w:p>
        </w:tc>
        <w:tc>
          <w:tcPr>
            <w:tcW w:w="1300" w:type="dxa"/>
            <w:tcBorders>
              <w:top w:val="nil"/>
              <w:left w:val="nil"/>
              <w:bottom w:val="nil"/>
              <w:right w:val="single" w:sz="4" w:space="0" w:color="auto"/>
            </w:tcBorders>
            <w:shd w:val="clear" w:color="auto" w:fill="auto"/>
            <w:noWrap/>
            <w:vAlign w:val="bottom"/>
            <w:hideMark/>
          </w:tcPr>
          <w:p w14:paraId="0E3D2211" w14:textId="68556BED"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-1.988</w:t>
            </w:r>
          </w:p>
        </w:tc>
        <w:tc>
          <w:tcPr>
            <w:tcW w:w="2237" w:type="dxa"/>
            <w:tcBorders>
              <w:top w:val="nil"/>
              <w:left w:val="nil"/>
              <w:bottom w:val="nil"/>
              <w:right w:val="nil"/>
            </w:tcBorders>
            <w:shd w:val="clear" w:color="auto" w:fill="auto"/>
            <w:noWrap/>
            <w:vAlign w:val="bottom"/>
            <w:hideMark/>
          </w:tcPr>
          <w:p w14:paraId="5A50AE55" w14:textId="5BDE043C" w:rsidR="006D1A2E" w:rsidRPr="006D1A2E" w:rsidRDefault="00245EB4" w:rsidP="00245EB4">
            <w:pPr>
              <w:jc w:val="right"/>
              <w:rPr>
                <w:rFonts w:ascii="Calibri" w:eastAsia="Times New Roman" w:hAnsi="Calibri" w:cs="Times New Roman"/>
                <w:color w:val="000000"/>
                <w:lang w:val="en-US"/>
              </w:rPr>
            </w:pPr>
            <w:r>
              <w:rPr>
                <w:rFonts w:ascii="Calibri" w:eastAsia="Times New Roman" w:hAnsi="Calibri" w:cs="Times New Roman"/>
                <w:color w:val="000000"/>
                <w:lang w:val="en-US"/>
              </w:rPr>
              <w:t>-2.079</w:t>
            </w:r>
            <w:r w:rsidR="006D1A2E" w:rsidRPr="006D1A2E">
              <w:rPr>
                <w:rFonts w:ascii="Calibri" w:eastAsia="Times New Roman" w:hAnsi="Calibri" w:cs="Times New Roman"/>
                <w:color w:val="000000"/>
                <w:lang w:val="en-US"/>
              </w:rPr>
              <w:t xml:space="preserve">, </w:t>
            </w:r>
            <w:r>
              <w:rPr>
                <w:rFonts w:ascii="Calibri" w:eastAsia="Times New Roman" w:hAnsi="Calibri" w:cs="Times New Roman"/>
                <w:color w:val="000000"/>
                <w:lang w:val="en-US"/>
              </w:rPr>
              <w:t>-1.901</w:t>
            </w:r>
          </w:p>
        </w:tc>
      </w:tr>
      <w:tr w:rsidR="006D1A2E" w:rsidRPr="006D1A2E" w14:paraId="215DBFE2" w14:textId="77777777" w:rsidTr="00245EB4">
        <w:trPr>
          <w:trHeight w:val="340"/>
        </w:trPr>
        <w:tc>
          <w:tcPr>
            <w:tcW w:w="1300" w:type="dxa"/>
            <w:vMerge/>
            <w:tcBorders>
              <w:top w:val="nil"/>
              <w:left w:val="nil"/>
              <w:bottom w:val="nil"/>
              <w:right w:val="single" w:sz="4" w:space="0" w:color="auto"/>
            </w:tcBorders>
            <w:vAlign w:val="center"/>
            <w:hideMark/>
          </w:tcPr>
          <w:p w14:paraId="0B10A5D2" w14:textId="77777777" w:rsidR="006D1A2E" w:rsidRPr="006D1A2E" w:rsidRDefault="006D1A2E" w:rsidP="006D1A2E">
            <w:pPr>
              <w:rPr>
                <w:rFonts w:ascii="Calibri" w:eastAsia="Times New Roman" w:hAnsi="Calibri" w:cs="Times New Roman"/>
                <w:color w:val="000000"/>
                <w:lang w:val="en-US"/>
              </w:rPr>
            </w:pPr>
          </w:p>
        </w:tc>
        <w:tc>
          <w:tcPr>
            <w:tcW w:w="1249" w:type="dxa"/>
            <w:tcBorders>
              <w:top w:val="nil"/>
              <w:left w:val="nil"/>
              <w:bottom w:val="nil"/>
              <w:right w:val="single" w:sz="4" w:space="0" w:color="auto"/>
            </w:tcBorders>
            <w:shd w:val="clear" w:color="auto" w:fill="auto"/>
            <w:noWrap/>
            <w:vAlign w:val="bottom"/>
            <w:hideMark/>
          </w:tcPr>
          <w:p w14:paraId="18B62BD4" w14:textId="77777777" w:rsidR="006D1A2E" w:rsidRPr="006D1A2E" w:rsidRDefault="006D1A2E" w:rsidP="006D1A2E">
            <w:pPr>
              <w:jc w:val="right"/>
              <w:rPr>
                <w:rFonts w:ascii="Calibri" w:eastAsia="Times New Roman" w:hAnsi="Calibri" w:cs="Times New Roman"/>
                <w:i/>
                <w:iCs/>
                <w:color w:val="000000"/>
                <w:lang w:val="en-US"/>
              </w:rPr>
            </w:pPr>
            <w:r w:rsidRPr="006D1A2E">
              <w:rPr>
                <w:rFonts w:ascii="Calibri" w:eastAsia="Times New Roman" w:hAnsi="Calibri" w:cs="Times New Roman"/>
                <w:i/>
                <w:iCs/>
                <w:color w:val="000000"/>
                <w:lang w:val="en-US"/>
              </w:rPr>
              <w:t>β</w:t>
            </w:r>
            <w:r w:rsidRPr="006D1A2E">
              <w:rPr>
                <w:rFonts w:ascii="Calibri" w:eastAsia="Times New Roman" w:hAnsi="Calibri" w:cs="Times New Roman"/>
                <w:i/>
                <w:iCs/>
                <w:color w:val="000000"/>
                <w:vertAlign w:val="subscript"/>
                <w:lang w:val="en-US"/>
              </w:rPr>
              <w:t>9</w:t>
            </w:r>
          </w:p>
        </w:tc>
        <w:tc>
          <w:tcPr>
            <w:tcW w:w="1300" w:type="dxa"/>
            <w:tcBorders>
              <w:top w:val="nil"/>
              <w:left w:val="nil"/>
              <w:bottom w:val="nil"/>
              <w:right w:val="single" w:sz="4" w:space="0" w:color="auto"/>
            </w:tcBorders>
            <w:shd w:val="clear" w:color="auto" w:fill="auto"/>
            <w:noWrap/>
            <w:vAlign w:val="bottom"/>
            <w:hideMark/>
          </w:tcPr>
          <w:p w14:paraId="1FBC22E2" w14:textId="52156EEE"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w:t>
            </w:r>
            <w:r w:rsidR="00245EB4">
              <w:rPr>
                <w:rFonts w:ascii="Calibri" w:eastAsia="Times New Roman" w:hAnsi="Calibri" w:cs="Times New Roman"/>
                <w:color w:val="000000"/>
                <w:lang w:val="en-US"/>
              </w:rPr>
              <w:t>0.95</w:t>
            </w:r>
          </w:p>
        </w:tc>
        <w:tc>
          <w:tcPr>
            <w:tcW w:w="1300" w:type="dxa"/>
            <w:tcBorders>
              <w:top w:val="nil"/>
              <w:left w:val="nil"/>
              <w:bottom w:val="nil"/>
              <w:right w:val="single" w:sz="4" w:space="0" w:color="auto"/>
            </w:tcBorders>
            <w:shd w:val="clear" w:color="auto" w:fill="auto"/>
            <w:noWrap/>
            <w:vAlign w:val="bottom"/>
            <w:hideMark/>
          </w:tcPr>
          <w:p w14:paraId="0F92FACB" w14:textId="2A9DBE45" w:rsidR="006D1A2E" w:rsidRPr="006D1A2E" w:rsidRDefault="006D1A2E" w:rsidP="006D1A2E">
            <w:pPr>
              <w:jc w:val="right"/>
              <w:rPr>
                <w:rFonts w:ascii="Calibri" w:eastAsia="Times New Roman" w:hAnsi="Calibri" w:cs="Times New Roman"/>
                <w:color w:val="000000"/>
                <w:lang w:val="en-US"/>
              </w:rPr>
            </w:pPr>
            <w:r w:rsidRPr="006D1A2E">
              <w:rPr>
                <w:rFonts w:ascii="Calibri" w:eastAsia="Times New Roman" w:hAnsi="Calibri" w:cs="Times New Roman"/>
                <w:color w:val="000000"/>
                <w:lang w:val="en-US"/>
              </w:rPr>
              <w:t>-</w:t>
            </w:r>
            <w:r w:rsidR="00245EB4">
              <w:rPr>
                <w:rFonts w:ascii="Calibri" w:eastAsia="Times New Roman" w:hAnsi="Calibri" w:cs="Times New Roman"/>
                <w:color w:val="000000"/>
                <w:lang w:val="en-US"/>
              </w:rPr>
              <w:t>0.937</w:t>
            </w:r>
          </w:p>
        </w:tc>
        <w:tc>
          <w:tcPr>
            <w:tcW w:w="2237" w:type="dxa"/>
            <w:tcBorders>
              <w:top w:val="nil"/>
              <w:left w:val="nil"/>
              <w:bottom w:val="nil"/>
              <w:right w:val="nil"/>
            </w:tcBorders>
            <w:shd w:val="clear" w:color="auto" w:fill="auto"/>
            <w:noWrap/>
            <w:vAlign w:val="bottom"/>
            <w:hideMark/>
          </w:tcPr>
          <w:p w14:paraId="14ABE430" w14:textId="79380E0B" w:rsidR="006D1A2E" w:rsidRPr="006D1A2E" w:rsidRDefault="00245EB4" w:rsidP="006D1A2E">
            <w:pPr>
              <w:jc w:val="right"/>
              <w:rPr>
                <w:rFonts w:ascii="Calibri" w:eastAsia="Times New Roman" w:hAnsi="Calibri" w:cs="Times New Roman"/>
                <w:color w:val="000000"/>
                <w:lang w:val="en-US"/>
              </w:rPr>
            </w:pPr>
            <w:r>
              <w:rPr>
                <w:rFonts w:ascii="Calibri" w:eastAsia="Times New Roman" w:hAnsi="Calibri" w:cs="Times New Roman"/>
                <w:color w:val="000000"/>
                <w:lang w:val="en-US"/>
              </w:rPr>
              <w:t>-1.175, -0.690</w:t>
            </w:r>
          </w:p>
        </w:tc>
      </w:tr>
    </w:tbl>
    <w:p w14:paraId="43B093EB" w14:textId="77777777" w:rsidR="000B68FA" w:rsidRDefault="000B68FA" w:rsidP="00DF2449">
      <w:pPr>
        <w:spacing w:line="480" w:lineRule="auto"/>
        <w:rPr>
          <w:rFonts w:ascii="Times New Roman" w:hAnsi="Times New Roman" w:cs="Times New Roman"/>
          <w:lang w:val="en-GB"/>
        </w:rPr>
      </w:pPr>
    </w:p>
    <w:p w14:paraId="56B8D22F" w14:textId="5536F1D8" w:rsidR="00CF7883" w:rsidRDefault="000B68FA" w:rsidP="00DF2449">
      <w:pPr>
        <w:spacing w:line="480" w:lineRule="auto"/>
        <w:rPr>
          <w:rFonts w:ascii="Times New Roman" w:hAnsi="Times New Roman" w:cs="Times New Roman"/>
          <w:lang w:val="en-GB"/>
        </w:rPr>
      </w:pPr>
      <w:r>
        <w:rPr>
          <w:rFonts w:ascii="Times New Roman" w:hAnsi="Times New Roman" w:cs="Times New Roman"/>
          <w:lang w:val="en-GB"/>
        </w:rPr>
        <w:t>Table 3</w:t>
      </w:r>
      <w:r w:rsidR="0006549E">
        <w:rPr>
          <w:rFonts w:ascii="Times New Roman" w:hAnsi="Times New Roman" w:cs="Times New Roman"/>
          <w:lang w:val="en-GB"/>
        </w:rPr>
        <w:t xml:space="preserve">. </w:t>
      </w:r>
      <w:proofErr w:type="gramStart"/>
      <w:r w:rsidR="0006549E">
        <w:rPr>
          <w:rFonts w:ascii="Times New Roman" w:hAnsi="Times New Roman" w:cs="Times New Roman"/>
          <w:lang w:val="en-GB"/>
        </w:rPr>
        <w:t>Performance of the model under</w:t>
      </w:r>
      <w:r w:rsidR="005C2B1F">
        <w:rPr>
          <w:rFonts w:ascii="Times New Roman" w:hAnsi="Times New Roman" w:cs="Times New Roman"/>
          <w:lang w:val="en-GB"/>
        </w:rPr>
        <w:t xml:space="preserve"> different per-year sample size</w:t>
      </w:r>
      <w:r w:rsidR="00DF2449">
        <w:rPr>
          <w:rFonts w:ascii="Times New Roman" w:hAnsi="Times New Roman" w:cs="Times New Roman"/>
          <w:lang w:val="en-GB"/>
        </w:rPr>
        <w:t>s</w:t>
      </w:r>
      <w:r w:rsidR="0006549E">
        <w:rPr>
          <w:rFonts w:ascii="Times New Roman" w:hAnsi="Times New Roman" w:cs="Times New Roman"/>
          <w:lang w:val="en-GB"/>
        </w:rPr>
        <w:t xml:space="preserve"> and number of years available.</w:t>
      </w:r>
      <w:proofErr w:type="gramEnd"/>
      <w:r w:rsidR="003A32DF">
        <w:rPr>
          <w:rFonts w:ascii="Times New Roman" w:hAnsi="Times New Roman" w:cs="Times New Roman"/>
          <w:lang w:val="en-GB"/>
        </w:rPr>
        <w:t xml:space="preserve"> Here, all vital rates are </w:t>
      </w:r>
      <w:r w:rsidR="00C2411D">
        <w:rPr>
          <w:rFonts w:ascii="Times New Roman" w:hAnsi="Times New Roman" w:cs="Times New Roman"/>
          <w:lang w:val="en-GB"/>
        </w:rPr>
        <w:t>estimated simultaneously</w:t>
      </w:r>
      <w:r w:rsidR="003A32DF">
        <w:rPr>
          <w:rFonts w:ascii="Times New Roman" w:hAnsi="Times New Roman" w:cs="Times New Roman"/>
          <w:lang w:val="en-GB"/>
        </w:rPr>
        <w:t>.</w:t>
      </w:r>
    </w:p>
    <w:p w14:paraId="0E7154A0" w14:textId="77777777" w:rsidR="003E5FC2" w:rsidRDefault="003E5FC2" w:rsidP="00DF2449">
      <w:pPr>
        <w:spacing w:line="480" w:lineRule="auto"/>
        <w:rPr>
          <w:rFonts w:ascii="Times New Roman" w:hAnsi="Times New Roman" w:cs="Times New Roman"/>
          <w:lang w:val="en-GB"/>
        </w:rPr>
      </w:pPr>
    </w:p>
    <w:p w14:paraId="012A4863" w14:textId="75DFD4EB" w:rsidR="00DF2449" w:rsidRPr="000B68FA" w:rsidRDefault="00DF2449" w:rsidP="000B68FA">
      <w:pPr>
        <w:spacing w:line="480" w:lineRule="auto"/>
        <w:rPr>
          <w:rFonts w:ascii="Times New Roman" w:hAnsi="Times New Roman" w:cs="Times New Roman"/>
          <w:b/>
          <w:lang w:val="en-GB"/>
        </w:rPr>
      </w:pPr>
      <w:r>
        <w:rPr>
          <w:rFonts w:ascii="Times New Roman" w:hAnsi="Times New Roman" w:cs="Times New Roman"/>
          <w:b/>
          <w:i/>
          <w:lang w:val="en-GB"/>
        </w:rPr>
        <w:t>WORKING ON THIS...</w:t>
      </w:r>
    </w:p>
    <w:p w14:paraId="6D16CB8F" w14:textId="2A3E9F74" w:rsidR="004231AE" w:rsidRDefault="005C09CC" w:rsidP="00DF2449">
      <w:pPr>
        <w:spacing w:line="480" w:lineRule="auto"/>
        <w:rPr>
          <w:rFonts w:ascii="Times New Roman" w:hAnsi="Times New Roman" w:cs="Times New Roman"/>
          <w:b/>
          <w:lang w:val="en-GB"/>
        </w:rPr>
      </w:pPr>
      <w:r w:rsidRPr="00122B28">
        <w:rPr>
          <w:rFonts w:ascii="Times New Roman" w:hAnsi="Times New Roman" w:cs="Times New Roman"/>
          <w:b/>
          <w:lang w:val="en-GB"/>
        </w:rPr>
        <w:t>Figures</w:t>
      </w:r>
    </w:p>
    <w:p w14:paraId="5048123B" w14:textId="112CE661" w:rsidR="00460636" w:rsidRPr="00460636" w:rsidRDefault="00460636" w:rsidP="00DF2449">
      <w:pPr>
        <w:spacing w:line="480" w:lineRule="auto"/>
        <w:rPr>
          <w:rFonts w:ascii="Times New Roman" w:hAnsi="Times New Roman" w:cs="Times New Roman"/>
          <w:lang w:val="en-GB"/>
        </w:rPr>
      </w:pPr>
      <w:r>
        <w:rPr>
          <w:rFonts w:ascii="Times New Roman" w:hAnsi="Times New Roman" w:cs="Times New Roman"/>
          <w:lang w:val="en-GB"/>
        </w:rPr>
        <w:t xml:space="preserve">Fig. 1. </w:t>
      </w:r>
      <w:proofErr w:type="gramStart"/>
      <w:r>
        <w:rPr>
          <w:rFonts w:ascii="Times New Roman" w:hAnsi="Times New Roman" w:cs="Times New Roman"/>
          <w:lang w:val="en-GB"/>
        </w:rPr>
        <w:t>Simulated data and reconstructed vital rates.</w:t>
      </w:r>
      <w:proofErr w:type="gramEnd"/>
      <w:r>
        <w:rPr>
          <w:rFonts w:ascii="Times New Roman" w:hAnsi="Times New Roman" w:cs="Times New Roman"/>
          <w:lang w:val="en-GB"/>
        </w:rPr>
        <w:t xml:space="preserve"> The population followed constant vital rates through time (A), which produced, over a 100 years, a time series of population structures (B) and sizes (C). </w:t>
      </w:r>
      <w:r w:rsidR="003E5FC2">
        <w:rPr>
          <w:rFonts w:ascii="Times New Roman" w:hAnsi="Times New Roman" w:cs="Times New Roman"/>
          <w:lang w:val="en-GB"/>
        </w:rPr>
        <w:t xml:space="preserve">D: </w:t>
      </w:r>
      <w:r>
        <w:rPr>
          <w:rFonts w:ascii="Times New Roman" w:hAnsi="Times New Roman" w:cs="Times New Roman"/>
          <w:lang w:val="en-GB"/>
        </w:rPr>
        <w:t>Reconstructed vital rates</w:t>
      </w:r>
      <w:r w:rsidR="00EB42C1">
        <w:rPr>
          <w:rFonts w:ascii="Times New Roman" w:hAnsi="Times New Roman" w:cs="Times New Roman"/>
          <w:lang w:val="en-GB"/>
        </w:rPr>
        <w:t xml:space="preserve"> when no information on them is provided</w:t>
      </w:r>
      <w:r w:rsidR="003E5FC2">
        <w:rPr>
          <w:rFonts w:ascii="Times New Roman" w:hAnsi="Times New Roman" w:cs="Times New Roman"/>
          <w:lang w:val="en-GB"/>
        </w:rPr>
        <w:t xml:space="preserve"> (</w:t>
      </w:r>
      <w:r>
        <w:rPr>
          <w:rFonts w:ascii="Times New Roman" w:hAnsi="Times New Roman" w:cs="Times New Roman"/>
          <w:lang w:val="en-GB"/>
        </w:rPr>
        <w:t>confidence intervals in grey)</w:t>
      </w:r>
      <w:r w:rsidR="0006549E">
        <w:rPr>
          <w:rFonts w:ascii="Times New Roman" w:hAnsi="Times New Roman" w:cs="Times New Roman"/>
          <w:lang w:val="en-GB"/>
        </w:rPr>
        <w:t>.</w:t>
      </w:r>
    </w:p>
    <w:p w14:paraId="324A3849" w14:textId="1C9E084A" w:rsidR="00DF2449" w:rsidRPr="00DF2449" w:rsidRDefault="00DF2449" w:rsidP="00DF2449">
      <w:pPr>
        <w:spacing w:line="480" w:lineRule="auto"/>
        <w:rPr>
          <w:rFonts w:ascii="Times New Roman" w:hAnsi="Times New Roman" w:cs="Times New Roman"/>
          <w:b/>
          <w:lang w:val="en-GB"/>
        </w:rPr>
      </w:pPr>
      <w:r>
        <w:rPr>
          <w:rFonts w:ascii="Times New Roman" w:hAnsi="Times New Roman" w:cs="Times New Roman"/>
          <w:b/>
          <w:i/>
          <w:lang w:val="en-GB"/>
        </w:rPr>
        <w:t>WORKING ON THIS...</w:t>
      </w:r>
    </w:p>
    <w:p w14:paraId="3E1F0352" w14:textId="7DD123D1" w:rsidR="00460636" w:rsidRDefault="0006549E" w:rsidP="00DF2449">
      <w:pPr>
        <w:spacing w:line="480" w:lineRule="auto"/>
        <w:rPr>
          <w:rFonts w:ascii="Times New Roman" w:hAnsi="Times New Roman" w:cs="Times New Roman"/>
          <w:i/>
          <w:lang w:val="en-GB"/>
        </w:rPr>
      </w:pPr>
      <w:r>
        <w:rPr>
          <w:rFonts w:ascii="Times New Roman" w:hAnsi="Times New Roman" w:cs="Times New Roman"/>
          <w:lang w:val="en-GB"/>
        </w:rPr>
        <w:t xml:space="preserve">Fig. 2. Likelihood </w:t>
      </w:r>
      <w:r w:rsidR="00610ED1">
        <w:rPr>
          <w:rFonts w:ascii="Times New Roman" w:hAnsi="Times New Roman" w:cs="Times New Roman"/>
          <w:lang w:val="en-GB"/>
        </w:rPr>
        <w:t xml:space="preserve">slices </w:t>
      </w:r>
      <w:r>
        <w:rPr>
          <w:rFonts w:ascii="Times New Roman" w:hAnsi="Times New Roman" w:cs="Times New Roman"/>
          <w:lang w:val="en-GB"/>
        </w:rPr>
        <w:t>for pairs of parameters.</w:t>
      </w:r>
    </w:p>
    <w:p w14:paraId="4582819C" w14:textId="44DCDD7B" w:rsidR="00DF2449" w:rsidRPr="00DF2449" w:rsidRDefault="00DF2449" w:rsidP="00DF2449">
      <w:pPr>
        <w:spacing w:line="480" w:lineRule="auto"/>
        <w:rPr>
          <w:rFonts w:ascii="Times New Roman" w:hAnsi="Times New Roman" w:cs="Times New Roman"/>
          <w:b/>
          <w:lang w:val="en-GB"/>
        </w:rPr>
      </w:pPr>
      <w:r>
        <w:rPr>
          <w:rFonts w:ascii="Times New Roman" w:hAnsi="Times New Roman" w:cs="Times New Roman"/>
          <w:b/>
          <w:i/>
          <w:lang w:val="en-GB"/>
        </w:rPr>
        <w:t>WORKING ON THIS...</w:t>
      </w:r>
    </w:p>
    <w:p w14:paraId="2A0D94C1" w14:textId="275CDE6E" w:rsidR="004F19AD" w:rsidRDefault="004F19AD" w:rsidP="00DF2449">
      <w:pPr>
        <w:spacing w:line="480" w:lineRule="auto"/>
        <w:rPr>
          <w:rFonts w:ascii="Times New Roman" w:hAnsi="Times New Roman" w:cs="Times New Roman"/>
          <w:lang w:val="en-GB"/>
        </w:rPr>
      </w:pPr>
      <w:r>
        <w:rPr>
          <w:rFonts w:ascii="Times New Roman" w:hAnsi="Times New Roman" w:cs="Times New Roman"/>
          <w:b/>
          <w:lang w:val="en-GB"/>
        </w:rPr>
        <w:t>Appendix 1</w:t>
      </w:r>
    </w:p>
    <w:p w14:paraId="6324B375" w14:textId="7313010E" w:rsidR="004F19AD" w:rsidRPr="004F19AD" w:rsidRDefault="004F19AD" w:rsidP="00DF2449">
      <w:pPr>
        <w:spacing w:line="480" w:lineRule="auto"/>
        <w:rPr>
          <w:rFonts w:ascii="Times New Roman" w:hAnsi="Times New Roman" w:cs="Times New Roman"/>
          <w:lang w:val="en-GB"/>
        </w:rPr>
      </w:pPr>
      <w:r>
        <w:rPr>
          <w:rFonts w:ascii="Times New Roman" w:hAnsi="Times New Roman" w:cs="Times New Roman"/>
          <w:lang w:val="en-GB"/>
        </w:rPr>
        <w:t>Description of the likelihoods associated to the goodness of fit of the estimated time series of population sizes and structures and the observed ones.</w:t>
      </w:r>
    </w:p>
    <w:sectPr w:rsidR="004F19AD" w:rsidRPr="004F19AD" w:rsidSect="005C09CC">
      <w:footerReference w:type="even" r:id="rId8"/>
      <w:footerReference w:type="default" r:id="rId9"/>
      <w:pgSz w:w="12240" w:h="15840"/>
      <w:pgMar w:top="1440" w:right="1800" w:bottom="1440" w:left="180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814FDE" w14:textId="77777777" w:rsidR="008C0FBF" w:rsidRDefault="008C0FBF" w:rsidP="005C09CC">
      <w:r>
        <w:separator/>
      </w:r>
    </w:p>
  </w:endnote>
  <w:endnote w:type="continuationSeparator" w:id="0">
    <w:p w14:paraId="4DBF18FF" w14:textId="77777777" w:rsidR="008C0FBF" w:rsidRDefault="008C0FBF" w:rsidP="005C0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521B5" w14:textId="77777777" w:rsidR="008C0FBF" w:rsidRDefault="008C0FBF" w:rsidP="005C0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16A999" w14:textId="77777777" w:rsidR="008C0FBF" w:rsidRDefault="008C0FBF" w:rsidP="005C09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8EACB6" w14:textId="77777777" w:rsidR="008C0FBF" w:rsidRDefault="008C0FBF" w:rsidP="005C09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54141">
      <w:rPr>
        <w:rStyle w:val="PageNumber"/>
        <w:noProof/>
      </w:rPr>
      <w:t>20</w:t>
    </w:r>
    <w:r>
      <w:rPr>
        <w:rStyle w:val="PageNumber"/>
      </w:rPr>
      <w:fldChar w:fldCharType="end"/>
    </w:r>
  </w:p>
  <w:p w14:paraId="43DF034E" w14:textId="77777777" w:rsidR="008C0FBF" w:rsidRDefault="008C0FBF" w:rsidP="005C09C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7F4B0" w14:textId="77777777" w:rsidR="008C0FBF" w:rsidRDefault="008C0FBF" w:rsidP="005C09CC">
      <w:r>
        <w:separator/>
      </w:r>
    </w:p>
  </w:footnote>
  <w:footnote w:type="continuationSeparator" w:id="0">
    <w:p w14:paraId="48D131AF" w14:textId="77777777" w:rsidR="008C0FBF" w:rsidRDefault="008C0FBF" w:rsidP="005C09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43"/>
    <w:rsid w:val="00000B0F"/>
    <w:rsid w:val="000119CE"/>
    <w:rsid w:val="00021EF5"/>
    <w:rsid w:val="0002689A"/>
    <w:rsid w:val="00027F7E"/>
    <w:rsid w:val="00032C14"/>
    <w:rsid w:val="000467EF"/>
    <w:rsid w:val="000515B0"/>
    <w:rsid w:val="00051741"/>
    <w:rsid w:val="00052081"/>
    <w:rsid w:val="000602E0"/>
    <w:rsid w:val="0006549E"/>
    <w:rsid w:val="000679B8"/>
    <w:rsid w:val="00072EC2"/>
    <w:rsid w:val="00073C76"/>
    <w:rsid w:val="000832D6"/>
    <w:rsid w:val="000878A5"/>
    <w:rsid w:val="0009284E"/>
    <w:rsid w:val="000A16D6"/>
    <w:rsid w:val="000A54D3"/>
    <w:rsid w:val="000B68FA"/>
    <w:rsid w:val="000C0424"/>
    <w:rsid w:val="000C28F2"/>
    <w:rsid w:val="000C49F7"/>
    <w:rsid w:val="000E6CBC"/>
    <w:rsid w:val="000F59D9"/>
    <w:rsid w:val="00100C2C"/>
    <w:rsid w:val="001011D4"/>
    <w:rsid w:val="00102643"/>
    <w:rsid w:val="001049DF"/>
    <w:rsid w:val="0011248A"/>
    <w:rsid w:val="00121A73"/>
    <w:rsid w:val="00122B28"/>
    <w:rsid w:val="00124DB2"/>
    <w:rsid w:val="0013108A"/>
    <w:rsid w:val="00132DE0"/>
    <w:rsid w:val="00134588"/>
    <w:rsid w:val="0014291F"/>
    <w:rsid w:val="00145831"/>
    <w:rsid w:val="00153B72"/>
    <w:rsid w:val="001642C3"/>
    <w:rsid w:val="00166347"/>
    <w:rsid w:val="001710C9"/>
    <w:rsid w:val="00177C49"/>
    <w:rsid w:val="001967A8"/>
    <w:rsid w:val="001976B2"/>
    <w:rsid w:val="001A1040"/>
    <w:rsid w:val="001A4454"/>
    <w:rsid w:val="001B119A"/>
    <w:rsid w:val="001D4AF0"/>
    <w:rsid w:val="001E25BA"/>
    <w:rsid w:val="001E3066"/>
    <w:rsid w:val="001E580D"/>
    <w:rsid w:val="00200488"/>
    <w:rsid w:val="0021202C"/>
    <w:rsid w:val="00216F6B"/>
    <w:rsid w:val="00240178"/>
    <w:rsid w:val="00245EB4"/>
    <w:rsid w:val="0026210E"/>
    <w:rsid w:val="0026403F"/>
    <w:rsid w:val="00264256"/>
    <w:rsid w:val="0026519F"/>
    <w:rsid w:val="00271586"/>
    <w:rsid w:val="00275959"/>
    <w:rsid w:val="00276C39"/>
    <w:rsid w:val="00282896"/>
    <w:rsid w:val="00283D76"/>
    <w:rsid w:val="00292CFD"/>
    <w:rsid w:val="002C0376"/>
    <w:rsid w:val="002F184A"/>
    <w:rsid w:val="00300C1D"/>
    <w:rsid w:val="00300C32"/>
    <w:rsid w:val="00303F29"/>
    <w:rsid w:val="00332BB0"/>
    <w:rsid w:val="00341871"/>
    <w:rsid w:val="0034678F"/>
    <w:rsid w:val="00347C1A"/>
    <w:rsid w:val="0036459D"/>
    <w:rsid w:val="00371A3D"/>
    <w:rsid w:val="00375A14"/>
    <w:rsid w:val="00376008"/>
    <w:rsid w:val="003814FD"/>
    <w:rsid w:val="003A32DF"/>
    <w:rsid w:val="003A5443"/>
    <w:rsid w:val="003A662B"/>
    <w:rsid w:val="003A7CCC"/>
    <w:rsid w:val="003B2B56"/>
    <w:rsid w:val="003B77F1"/>
    <w:rsid w:val="003C0303"/>
    <w:rsid w:val="003D5782"/>
    <w:rsid w:val="003E5FC2"/>
    <w:rsid w:val="003E61BB"/>
    <w:rsid w:val="003E6E64"/>
    <w:rsid w:val="003F263C"/>
    <w:rsid w:val="003F3414"/>
    <w:rsid w:val="00407F86"/>
    <w:rsid w:val="00415D75"/>
    <w:rsid w:val="004231AE"/>
    <w:rsid w:val="004349C7"/>
    <w:rsid w:val="00447C31"/>
    <w:rsid w:val="00450602"/>
    <w:rsid w:val="00460636"/>
    <w:rsid w:val="0046603A"/>
    <w:rsid w:val="00482D79"/>
    <w:rsid w:val="00484353"/>
    <w:rsid w:val="004844CC"/>
    <w:rsid w:val="004852A9"/>
    <w:rsid w:val="00487B5D"/>
    <w:rsid w:val="004918CF"/>
    <w:rsid w:val="00496658"/>
    <w:rsid w:val="004D50C2"/>
    <w:rsid w:val="004D6681"/>
    <w:rsid w:val="004E3F9A"/>
    <w:rsid w:val="004E5AB7"/>
    <w:rsid w:val="004F19AD"/>
    <w:rsid w:val="00506E92"/>
    <w:rsid w:val="0050755A"/>
    <w:rsid w:val="005123D8"/>
    <w:rsid w:val="005159DD"/>
    <w:rsid w:val="00515B28"/>
    <w:rsid w:val="0052047D"/>
    <w:rsid w:val="00521DB7"/>
    <w:rsid w:val="00523751"/>
    <w:rsid w:val="005569D1"/>
    <w:rsid w:val="00570FEB"/>
    <w:rsid w:val="00574AED"/>
    <w:rsid w:val="00574BD7"/>
    <w:rsid w:val="00583975"/>
    <w:rsid w:val="005A0052"/>
    <w:rsid w:val="005B45DD"/>
    <w:rsid w:val="005C07B7"/>
    <w:rsid w:val="005C09CC"/>
    <w:rsid w:val="005C2B1F"/>
    <w:rsid w:val="005C43DF"/>
    <w:rsid w:val="005C450C"/>
    <w:rsid w:val="005C7C16"/>
    <w:rsid w:val="00600E48"/>
    <w:rsid w:val="00603ACF"/>
    <w:rsid w:val="006068E5"/>
    <w:rsid w:val="00606E66"/>
    <w:rsid w:val="00610ED1"/>
    <w:rsid w:val="00616B6F"/>
    <w:rsid w:val="006235FE"/>
    <w:rsid w:val="0062795D"/>
    <w:rsid w:val="00645455"/>
    <w:rsid w:val="00654AB3"/>
    <w:rsid w:val="0065687E"/>
    <w:rsid w:val="0066044B"/>
    <w:rsid w:val="00661E57"/>
    <w:rsid w:val="00673932"/>
    <w:rsid w:val="0067517D"/>
    <w:rsid w:val="00676075"/>
    <w:rsid w:val="00677406"/>
    <w:rsid w:val="00680D47"/>
    <w:rsid w:val="006A3A7F"/>
    <w:rsid w:val="006B0EFA"/>
    <w:rsid w:val="006B15C8"/>
    <w:rsid w:val="006D1257"/>
    <w:rsid w:val="006D1A2E"/>
    <w:rsid w:val="006D36DE"/>
    <w:rsid w:val="006D5E62"/>
    <w:rsid w:val="006E55FE"/>
    <w:rsid w:val="006F2B85"/>
    <w:rsid w:val="00704159"/>
    <w:rsid w:val="00704EA0"/>
    <w:rsid w:val="00723A82"/>
    <w:rsid w:val="007267C9"/>
    <w:rsid w:val="00727324"/>
    <w:rsid w:val="00732CA6"/>
    <w:rsid w:val="00736A3E"/>
    <w:rsid w:val="0077741A"/>
    <w:rsid w:val="00780435"/>
    <w:rsid w:val="007A3C77"/>
    <w:rsid w:val="007B3AE6"/>
    <w:rsid w:val="007B47B0"/>
    <w:rsid w:val="007C54D6"/>
    <w:rsid w:val="007C7EA6"/>
    <w:rsid w:val="007E01FB"/>
    <w:rsid w:val="007F41C2"/>
    <w:rsid w:val="007F5432"/>
    <w:rsid w:val="00801517"/>
    <w:rsid w:val="00801870"/>
    <w:rsid w:val="00811CC9"/>
    <w:rsid w:val="00827DBA"/>
    <w:rsid w:val="00837999"/>
    <w:rsid w:val="0085515C"/>
    <w:rsid w:val="00857D33"/>
    <w:rsid w:val="008604EB"/>
    <w:rsid w:val="0086537C"/>
    <w:rsid w:val="008670BF"/>
    <w:rsid w:val="00873E1D"/>
    <w:rsid w:val="00882DFA"/>
    <w:rsid w:val="00883BB9"/>
    <w:rsid w:val="0089049E"/>
    <w:rsid w:val="00896550"/>
    <w:rsid w:val="008A3D7D"/>
    <w:rsid w:val="008A49D2"/>
    <w:rsid w:val="008A5E80"/>
    <w:rsid w:val="008A615D"/>
    <w:rsid w:val="008C0FBF"/>
    <w:rsid w:val="008C5BEB"/>
    <w:rsid w:val="008E0397"/>
    <w:rsid w:val="008E03C5"/>
    <w:rsid w:val="008E25AC"/>
    <w:rsid w:val="008F3D74"/>
    <w:rsid w:val="008F3D7A"/>
    <w:rsid w:val="008F56BA"/>
    <w:rsid w:val="00900FC9"/>
    <w:rsid w:val="00911E30"/>
    <w:rsid w:val="009132DD"/>
    <w:rsid w:val="00914E30"/>
    <w:rsid w:val="00921BF6"/>
    <w:rsid w:val="009460B3"/>
    <w:rsid w:val="00950121"/>
    <w:rsid w:val="00965749"/>
    <w:rsid w:val="00967B9B"/>
    <w:rsid w:val="00973A8B"/>
    <w:rsid w:val="0098291F"/>
    <w:rsid w:val="00983A69"/>
    <w:rsid w:val="00986C95"/>
    <w:rsid w:val="00987E7D"/>
    <w:rsid w:val="009924F8"/>
    <w:rsid w:val="00993371"/>
    <w:rsid w:val="009A588A"/>
    <w:rsid w:val="009B5738"/>
    <w:rsid w:val="009B6FD7"/>
    <w:rsid w:val="009C210C"/>
    <w:rsid w:val="00A04DAD"/>
    <w:rsid w:val="00A1592B"/>
    <w:rsid w:val="00A170B6"/>
    <w:rsid w:val="00A3663D"/>
    <w:rsid w:val="00A54141"/>
    <w:rsid w:val="00A541B3"/>
    <w:rsid w:val="00A54DDA"/>
    <w:rsid w:val="00A5593E"/>
    <w:rsid w:val="00A6037A"/>
    <w:rsid w:val="00A633E1"/>
    <w:rsid w:val="00A662A3"/>
    <w:rsid w:val="00A762C8"/>
    <w:rsid w:val="00A86A4F"/>
    <w:rsid w:val="00A92EC7"/>
    <w:rsid w:val="00AA49E6"/>
    <w:rsid w:val="00AB08EA"/>
    <w:rsid w:val="00AB640B"/>
    <w:rsid w:val="00AB6424"/>
    <w:rsid w:val="00AC3503"/>
    <w:rsid w:val="00AD27BC"/>
    <w:rsid w:val="00AE6CDA"/>
    <w:rsid w:val="00AF3CE5"/>
    <w:rsid w:val="00B14DF1"/>
    <w:rsid w:val="00B22357"/>
    <w:rsid w:val="00B375A1"/>
    <w:rsid w:val="00B40716"/>
    <w:rsid w:val="00B43717"/>
    <w:rsid w:val="00B51086"/>
    <w:rsid w:val="00B53C3D"/>
    <w:rsid w:val="00B56757"/>
    <w:rsid w:val="00B7689A"/>
    <w:rsid w:val="00B83ABD"/>
    <w:rsid w:val="00B85448"/>
    <w:rsid w:val="00B85994"/>
    <w:rsid w:val="00BA1617"/>
    <w:rsid w:val="00BA5033"/>
    <w:rsid w:val="00BA778A"/>
    <w:rsid w:val="00BB0241"/>
    <w:rsid w:val="00BC7EC7"/>
    <w:rsid w:val="00BE0861"/>
    <w:rsid w:val="00BE2418"/>
    <w:rsid w:val="00BE73AA"/>
    <w:rsid w:val="00BF1D7A"/>
    <w:rsid w:val="00BF2A80"/>
    <w:rsid w:val="00BF515F"/>
    <w:rsid w:val="00BF6010"/>
    <w:rsid w:val="00C014FB"/>
    <w:rsid w:val="00C0761E"/>
    <w:rsid w:val="00C20ED2"/>
    <w:rsid w:val="00C2411D"/>
    <w:rsid w:val="00C254D4"/>
    <w:rsid w:val="00C25C6C"/>
    <w:rsid w:val="00C33556"/>
    <w:rsid w:val="00C3617B"/>
    <w:rsid w:val="00C428BF"/>
    <w:rsid w:val="00C43B55"/>
    <w:rsid w:val="00C44E34"/>
    <w:rsid w:val="00C772E4"/>
    <w:rsid w:val="00C827DF"/>
    <w:rsid w:val="00C834DC"/>
    <w:rsid w:val="00C85FFA"/>
    <w:rsid w:val="00C87AAA"/>
    <w:rsid w:val="00C93456"/>
    <w:rsid w:val="00CA232E"/>
    <w:rsid w:val="00CA4FAC"/>
    <w:rsid w:val="00CC648C"/>
    <w:rsid w:val="00CC739B"/>
    <w:rsid w:val="00CD1F32"/>
    <w:rsid w:val="00CD45AD"/>
    <w:rsid w:val="00CE0F0B"/>
    <w:rsid w:val="00CF3FFF"/>
    <w:rsid w:val="00CF7883"/>
    <w:rsid w:val="00D008C9"/>
    <w:rsid w:val="00D00A48"/>
    <w:rsid w:val="00D10C19"/>
    <w:rsid w:val="00D32D9F"/>
    <w:rsid w:val="00D4433E"/>
    <w:rsid w:val="00D44DDA"/>
    <w:rsid w:val="00D56C5B"/>
    <w:rsid w:val="00D61525"/>
    <w:rsid w:val="00D6334C"/>
    <w:rsid w:val="00D63B42"/>
    <w:rsid w:val="00D73156"/>
    <w:rsid w:val="00D75097"/>
    <w:rsid w:val="00D811F8"/>
    <w:rsid w:val="00D8608C"/>
    <w:rsid w:val="00D91E41"/>
    <w:rsid w:val="00D93C21"/>
    <w:rsid w:val="00DA40FE"/>
    <w:rsid w:val="00DB36E6"/>
    <w:rsid w:val="00DC2397"/>
    <w:rsid w:val="00DC4CE7"/>
    <w:rsid w:val="00DE157B"/>
    <w:rsid w:val="00DE6F02"/>
    <w:rsid w:val="00DF2449"/>
    <w:rsid w:val="00E10589"/>
    <w:rsid w:val="00E12CE1"/>
    <w:rsid w:val="00E208AC"/>
    <w:rsid w:val="00E223D9"/>
    <w:rsid w:val="00E23822"/>
    <w:rsid w:val="00E24EB0"/>
    <w:rsid w:val="00E254B7"/>
    <w:rsid w:val="00E2684D"/>
    <w:rsid w:val="00E27C6B"/>
    <w:rsid w:val="00E31736"/>
    <w:rsid w:val="00E31875"/>
    <w:rsid w:val="00E31A36"/>
    <w:rsid w:val="00E53080"/>
    <w:rsid w:val="00E66E28"/>
    <w:rsid w:val="00E70656"/>
    <w:rsid w:val="00E71820"/>
    <w:rsid w:val="00E72237"/>
    <w:rsid w:val="00E87442"/>
    <w:rsid w:val="00E87D27"/>
    <w:rsid w:val="00E90027"/>
    <w:rsid w:val="00EA4DAD"/>
    <w:rsid w:val="00EA7072"/>
    <w:rsid w:val="00EB42C1"/>
    <w:rsid w:val="00EB6282"/>
    <w:rsid w:val="00EC1B6A"/>
    <w:rsid w:val="00EC5883"/>
    <w:rsid w:val="00ED049F"/>
    <w:rsid w:val="00EE6E27"/>
    <w:rsid w:val="00EF0FEE"/>
    <w:rsid w:val="00EF5562"/>
    <w:rsid w:val="00F01D91"/>
    <w:rsid w:val="00F07A83"/>
    <w:rsid w:val="00F14D7D"/>
    <w:rsid w:val="00F23FA4"/>
    <w:rsid w:val="00F24B4D"/>
    <w:rsid w:val="00F31BE9"/>
    <w:rsid w:val="00F53AC7"/>
    <w:rsid w:val="00F5534D"/>
    <w:rsid w:val="00F55DB9"/>
    <w:rsid w:val="00F66207"/>
    <w:rsid w:val="00F736A0"/>
    <w:rsid w:val="00F778F6"/>
    <w:rsid w:val="00F80938"/>
    <w:rsid w:val="00F8299B"/>
    <w:rsid w:val="00F95FD6"/>
    <w:rsid w:val="00FA06B2"/>
    <w:rsid w:val="00FA6C8E"/>
    <w:rsid w:val="00FB39EB"/>
    <w:rsid w:val="00FB5279"/>
    <w:rsid w:val="00FB785D"/>
    <w:rsid w:val="00FC3584"/>
    <w:rsid w:val="00FC6D51"/>
    <w:rsid w:val="00FD0A01"/>
    <w:rsid w:val="00FE0045"/>
    <w:rsid w:val="00FF1544"/>
    <w:rsid w:val="00FF318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186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09CC"/>
    <w:pPr>
      <w:tabs>
        <w:tab w:val="center" w:pos="4320"/>
        <w:tab w:val="right" w:pos="8640"/>
      </w:tabs>
    </w:pPr>
  </w:style>
  <w:style w:type="character" w:customStyle="1" w:styleId="FooterChar">
    <w:name w:val="Footer Char"/>
    <w:basedOn w:val="DefaultParagraphFont"/>
    <w:link w:val="Footer"/>
    <w:uiPriority w:val="99"/>
    <w:rsid w:val="005C09CC"/>
  </w:style>
  <w:style w:type="character" w:styleId="PageNumber">
    <w:name w:val="page number"/>
    <w:basedOn w:val="DefaultParagraphFont"/>
    <w:uiPriority w:val="99"/>
    <w:semiHidden/>
    <w:unhideWhenUsed/>
    <w:rsid w:val="005C09CC"/>
  </w:style>
  <w:style w:type="character" w:styleId="LineNumber">
    <w:name w:val="line number"/>
    <w:basedOn w:val="DefaultParagraphFont"/>
    <w:uiPriority w:val="99"/>
    <w:semiHidden/>
    <w:unhideWhenUsed/>
    <w:rsid w:val="005C09CC"/>
  </w:style>
  <w:style w:type="character" w:customStyle="1" w:styleId="apple-converted-space">
    <w:name w:val="apple-converted-space"/>
    <w:basedOn w:val="DefaultParagraphFont"/>
    <w:rsid w:val="005C09CC"/>
  </w:style>
  <w:style w:type="character" w:styleId="Emphasis">
    <w:name w:val="Emphasis"/>
    <w:basedOn w:val="DefaultParagraphFont"/>
    <w:uiPriority w:val="20"/>
    <w:qFormat/>
    <w:rsid w:val="005C09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C09CC"/>
    <w:pPr>
      <w:tabs>
        <w:tab w:val="center" w:pos="4320"/>
        <w:tab w:val="right" w:pos="8640"/>
      </w:tabs>
    </w:pPr>
  </w:style>
  <w:style w:type="character" w:customStyle="1" w:styleId="FooterChar">
    <w:name w:val="Footer Char"/>
    <w:basedOn w:val="DefaultParagraphFont"/>
    <w:link w:val="Footer"/>
    <w:uiPriority w:val="99"/>
    <w:rsid w:val="005C09CC"/>
  </w:style>
  <w:style w:type="character" w:styleId="PageNumber">
    <w:name w:val="page number"/>
    <w:basedOn w:val="DefaultParagraphFont"/>
    <w:uiPriority w:val="99"/>
    <w:semiHidden/>
    <w:unhideWhenUsed/>
    <w:rsid w:val="005C09CC"/>
  </w:style>
  <w:style w:type="character" w:styleId="LineNumber">
    <w:name w:val="line number"/>
    <w:basedOn w:val="DefaultParagraphFont"/>
    <w:uiPriority w:val="99"/>
    <w:semiHidden/>
    <w:unhideWhenUsed/>
    <w:rsid w:val="005C09CC"/>
  </w:style>
  <w:style w:type="character" w:customStyle="1" w:styleId="apple-converted-space">
    <w:name w:val="apple-converted-space"/>
    <w:basedOn w:val="DefaultParagraphFont"/>
    <w:rsid w:val="005C09CC"/>
  </w:style>
  <w:style w:type="character" w:styleId="Emphasis">
    <w:name w:val="Emphasis"/>
    <w:basedOn w:val="DefaultParagraphFont"/>
    <w:uiPriority w:val="20"/>
    <w:qFormat/>
    <w:rsid w:val="005C0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96021">
      <w:bodyDiv w:val="1"/>
      <w:marLeft w:val="0"/>
      <w:marRight w:val="0"/>
      <w:marTop w:val="0"/>
      <w:marBottom w:val="0"/>
      <w:divBdr>
        <w:top w:val="none" w:sz="0" w:space="0" w:color="auto"/>
        <w:left w:val="none" w:sz="0" w:space="0" w:color="auto"/>
        <w:bottom w:val="none" w:sz="0" w:space="0" w:color="auto"/>
        <w:right w:val="none" w:sz="0" w:space="0" w:color="auto"/>
      </w:divBdr>
    </w:div>
    <w:div w:id="334310286">
      <w:bodyDiv w:val="1"/>
      <w:marLeft w:val="0"/>
      <w:marRight w:val="0"/>
      <w:marTop w:val="0"/>
      <w:marBottom w:val="0"/>
      <w:divBdr>
        <w:top w:val="none" w:sz="0" w:space="0" w:color="auto"/>
        <w:left w:val="none" w:sz="0" w:space="0" w:color="auto"/>
        <w:bottom w:val="none" w:sz="0" w:space="0" w:color="auto"/>
        <w:right w:val="none" w:sz="0" w:space="0" w:color="auto"/>
      </w:divBdr>
    </w:div>
    <w:div w:id="521626226">
      <w:bodyDiv w:val="1"/>
      <w:marLeft w:val="0"/>
      <w:marRight w:val="0"/>
      <w:marTop w:val="0"/>
      <w:marBottom w:val="0"/>
      <w:divBdr>
        <w:top w:val="none" w:sz="0" w:space="0" w:color="auto"/>
        <w:left w:val="none" w:sz="0" w:space="0" w:color="auto"/>
        <w:bottom w:val="none" w:sz="0" w:space="0" w:color="auto"/>
        <w:right w:val="none" w:sz="0" w:space="0" w:color="auto"/>
      </w:divBdr>
    </w:div>
    <w:div w:id="1220359466">
      <w:bodyDiv w:val="1"/>
      <w:marLeft w:val="0"/>
      <w:marRight w:val="0"/>
      <w:marTop w:val="0"/>
      <w:marBottom w:val="0"/>
      <w:divBdr>
        <w:top w:val="none" w:sz="0" w:space="0" w:color="auto"/>
        <w:left w:val="none" w:sz="0" w:space="0" w:color="auto"/>
        <w:bottom w:val="none" w:sz="0" w:space="0" w:color="auto"/>
        <w:right w:val="none" w:sz="0" w:space="0" w:color="auto"/>
      </w:divBdr>
    </w:div>
    <w:div w:id="1511945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F0B23-0EF1-FC4D-A3F3-A162E99B4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20</Pages>
  <Words>4906</Words>
  <Characters>27967</Characters>
  <Application>Microsoft Macintosh Word</Application>
  <DocSecurity>0</DocSecurity>
  <Lines>233</Lines>
  <Paragraphs>65</Paragraphs>
  <ScaleCrop>false</ScaleCrop>
  <Company>UNAM</Company>
  <LinksUpToDate>false</LinksUpToDate>
  <CharactersWithSpaces>32808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Javier Gonzalez Liceaga</dc:creator>
  <cp:keywords/>
  <dc:description/>
  <cp:lastModifiedBy>Edgar Javier Gonzalez Liceaga</cp:lastModifiedBy>
  <cp:revision>36</cp:revision>
  <dcterms:created xsi:type="dcterms:W3CDTF">2015-04-24T18:03:00Z</dcterms:created>
  <dcterms:modified xsi:type="dcterms:W3CDTF">2015-04-24T23:39:00Z</dcterms:modified>
</cp:coreProperties>
</file>